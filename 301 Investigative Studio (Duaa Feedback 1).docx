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77360" w:rsidR="00C77360" w:rsidP="00A869B3" w:rsidRDefault="004A6C44" w14:paraId="1E16CBDA" w14:textId="3D6CAE30">
      <w:pPr>
        <w:pStyle w:val="Title"/>
      </w:pPr>
      <w:r>
        <w:rPr>
          <w:rStyle w:val="normaltextrun"/>
        </w:rPr>
        <w:t>CS</w:t>
      </w:r>
      <w:r w:rsidR="00C77360">
        <w:rPr>
          <w:rStyle w:val="normaltextrun"/>
        </w:rPr>
        <w:t>3</w:t>
      </w:r>
      <w:r w:rsidRPr="00C77360" w:rsidR="00C77360">
        <w:rPr>
          <w:rStyle w:val="normaltextrun"/>
        </w:rPr>
        <w:t>0</w:t>
      </w:r>
      <w:r w:rsidR="00C77360">
        <w:rPr>
          <w:rStyle w:val="normaltextrun"/>
        </w:rPr>
        <w:t>1</w:t>
      </w:r>
      <w:r w:rsidRPr="00C77360" w:rsidR="00C77360">
        <w:rPr>
          <w:rStyle w:val="normaltextrun"/>
        </w:rPr>
        <w:t xml:space="preserve"> </w:t>
      </w:r>
      <w:r w:rsidR="00C77360">
        <w:rPr>
          <w:rStyle w:val="normaltextrun"/>
        </w:rPr>
        <w:t>Investigative Studio</w:t>
      </w:r>
    </w:p>
    <w:p w:rsidRPr="00C77360" w:rsidR="00C77360" w:rsidP="00A869B3" w:rsidRDefault="00C77360" w14:paraId="6B9730C7" w14:textId="77777777">
      <w:pPr>
        <w:pStyle w:val="Title"/>
      </w:pPr>
      <w:r w:rsidRPr="00C77360">
        <w:rPr>
          <w:rStyle w:val="eop"/>
        </w:rPr>
        <w:t> </w:t>
      </w:r>
    </w:p>
    <w:p w:rsidR="00C77360" w:rsidP="00D60C52" w:rsidRDefault="00C77360" w14:paraId="60C93D3B" w14:textId="379DD7AE">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rsidR="00104B23" w:rsidP="00D60C52" w:rsidRDefault="005800E7" w14:paraId="5A716A40" w14:textId="7D6A8639">
      <w:pPr>
        <w:spacing w:before="240" w:line="360" w:lineRule="auto"/>
      </w:pPr>
      <w:r>
        <w:t>Written b</w:t>
      </w:r>
      <w:r w:rsidR="00104B23">
        <w:t xml:space="preserve">y </w:t>
      </w:r>
      <w:r>
        <w:t>Conor Cook</w:t>
      </w:r>
    </w:p>
    <w:p w:rsidR="005800E7" w:rsidP="00D60C52" w:rsidRDefault="005800E7" w14:paraId="022DC420" w14:textId="45D5EBF6">
      <w:pPr>
        <w:spacing w:line="360" w:lineRule="auto"/>
      </w:pPr>
      <w:r>
        <w:t>Working with Nicki Choo</w:t>
      </w:r>
    </w:p>
    <w:p w:rsidRPr="00104B23" w:rsidR="00151BAE" w:rsidP="00D60C52" w:rsidRDefault="00151BAE" w14:paraId="6F5A4AAB" w14:textId="74D8EDD7">
      <w:pPr>
        <w:spacing w:line="360" w:lineRule="auto"/>
      </w:pPr>
      <w:r>
        <w:t>Supervisor</w:t>
      </w:r>
      <w:r w:rsidR="00755AD2">
        <w:t xml:space="preserve">, </w:t>
      </w:r>
      <w:proofErr w:type="spellStart"/>
      <w:r w:rsidR="00755AD2">
        <w:t>Rouwa</w:t>
      </w:r>
      <w:proofErr w:type="spellEnd"/>
      <w:r w:rsidR="00755AD2">
        <w:t xml:space="preserve"> </w:t>
      </w:r>
      <w:proofErr w:type="spellStart"/>
      <w:r w:rsidR="00755AD2">
        <w:t>Yalda</w:t>
      </w:r>
      <w:proofErr w:type="spellEnd"/>
    </w:p>
    <w:p w:rsidR="00C77360" w:rsidP="00A869B3" w:rsidRDefault="00C77360" w14:paraId="3EE0AEBD" w14:textId="77777777">
      <w:pPr>
        <w:rPr>
          <w:rStyle w:val="normaltextrun"/>
          <w:rFonts w:ascii="Calibri" w:hAnsi="Calibri" w:cs="Calibri"/>
          <w:b/>
          <w:bCs/>
          <w:sz w:val="52"/>
          <w:szCs w:val="52"/>
        </w:rPr>
      </w:pPr>
      <w:r>
        <w:rPr>
          <w:rStyle w:val="normaltextrun"/>
        </w:rPr>
        <w:br w:type="page"/>
      </w:r>
    </w:p>
    <w:sdt>
      <w:sdtPr>
        <w:rPr>
          <w:rFonts w:ascii="Arial" w:hAnsi="Arial" w:eastAsia="Times New Roman" w:cs="Arial"/>
          <w:b w:val="0"/>
          <w:bCs w:val="0"/>
          <w:color w:val="000000"/>
          <w:sz w:val="22"/>
          <w:szCs w:val="22"/>
          <w:lang w:eastAsia="zh-CN"/>
        </w:rPr>
        <w:id w:val="1460916777"/>
        <w:docPartObj>
          <w:docPartGallery w:val="Table of Contents"/>
          <w:docPartUnique/>
        </w:docPartObj>
      </w:sdtPr>
      <w:sdtEndPr>
        <w:rPr>
          <w:rFonts w:ascii="Nunito" w:hAnsi="Nunito" w:eastAsia="Times New Roman" w:cs="Arial"/>
          <w:b w:val="0"/>
          <w:bCs w:val="0"/>
          <w:noProof/>
          <w:color w:val="auto"/>
          <w:sz w:val="24"/>
          <w:szCs w:val="24"/>
          <w:lang w:eastAsia="zh-CN"/>
        </w:rPr>
      </w:sdtEndPr>
      <w:sdtContent>
        <w:p w:rsidR="00C77360" w:rsidP="00A869B3" w:rsidRDefault="00C77360" w14:paraId="7C15FF20" w14:textId="7100B88A">
          <w:pPr>
            <w:pStyle w:val="TOCHeading"/>
          </w:pPr>
          <w:r>
            <w:t>Contents</w:t>
          </w:r>
        </w:p>
        <w:p w:rsidR="00EF3AA3" w:rsidRDefault="00007070" w14:paraId="5BDEE0B9" w14:textId="6F68606D">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history="1" w:anchor="_Toc160803133">
            <w:r w:rsidRPr="001E5A07" w:rsidR="00EF3AA3">
              <w:rPr>
                <w:rStyle w:val="Hyperlink"/>
                <w:noProof/>
                <w:bdr w:val="single" w:color="E3E3E3" w:sz="2" w:space="0" w:frame="1"/>
                <w:lang w:val="en-NZ"/>
              </w:rPr>
              <w:t>Abstract:</w:t>
            </w:r>
            <w:r w:rsidR="00EF3AA3">
              <w:rPr>
                <w:noProof/>
                <w:webHidden/>
              </w:rPr>
              <w:tab/>
            </w:r>
            <w:r w:rsidR="00EF3AA3">
              <w:rPr>
                <w:noProof/>
                <w:webHidden/>
              </w:rPr>
              <w:fldChar w:fldCharType="begin"/>
            </w:r>
            <w:r w:rsidR="00EF3AA3">
              <w:rPr>
                <w:noProof/>
                <w:webHidden/>
              </w:rPr>
              <w:instrText xml:space="preserve"> PAGEREF _Toc160803133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rsidR="00EF3AA3" w:rsidRDefault="00FB79F3" w14:paraId="105FEE41" w14:textId="5279DCF1">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34">
            <w:r w:rsidRPr="001E5A07" w:rsidR="00EF3AA3">
              <w:rPr>
                <w:rStyle w:val="Hyperlink"/>
                <w:noProof/>
                <w:bdr w:val="single" w:color="E3E3E3" w:sz="2" w:space="0" w:frame="1"/>
                <w:lang w:val="en-NZ"/>
              </w:rPr>
              <w:t>Introduction:</w:t>
            </w:r>
            <w:r w:rsidR="00EF3AA3">
              <w:rPr>
                <w:noProof/>
                <w:webHidden/>
              </w:rPr>
              <w:tab/>
            </w:r>
            <w:r w:rsidR="00EF3AA3">
              <w:rPr>
                <w:noProof/>
                <w:webHidden/>
              </w:rPr>
              <w:fldChar w:fldCharType="begin"/>
            </w:r>
            <w:r w:rsidR="00EF3AA3">
              <w:rPr>
                <w:noProof/>
                <w:webHidden/>
              </w:rPr>
              <w:instrText xml:space="preserve"> PAGEREF _Toc160803134 \h </w:instrText>
            </w:r>
            <w:r w:rsidR="00EF3AA3">
              <w:rPr>
                <w:noProof/>
                <w:webHidden/>
              </w:rPr>
            </w:r>
            <w:r w:rsidR="00EF3AA3">
              <w:rPr>
                <w:noProof/>
                <w:webHidden/>
              </w:rPr>
              <w:fldChar w:fldCharType="separate"/>
            </w:r>
            <w:r w:rsidR="00EF3AA3">
              <w:rPr>
                <w:noProof/>
                <w:webHidden/>
              </w:rPr>
              <w:t>3</w:t>
            </w:r>
            <w:r w:rsidR="00EF3AA3">
              <w:rPr>
                <w:noProof/>
                <w:webHidden/>
              </w:rPr>
              <w:fldChar w:fldCharType="end"/>
            </w:r>
          </w:hyperlink>
        </w:p>
        <w:p w:rsidR="00EF3AA3" w:rsidRDefault="00FB79F3" w14:paraId="4B43ED4F" w14:textId="5C309FE4">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35">
            <w:r w:rsidRPr="001E5A07" w:rsidR="00EF3AA3">
              <w:rPr>
                <w:rStyle w:val="Hyperlink"/>
                <w:noProof/>
              </w:rPr>
              <w:t>Literature Review</w:t>
            </w:r>
            <w:r w:rsidR="00EF3AA3">
              <w:rPr>
                <w:noProof/>
                <w:webHidden/>
              </w:rPr>
              <w:tab/>
            </w:r>
            <w:r w:rsidR="00EF3AA3">
              <w:rPr>
                <w:noProof/>
                <w:webHidden/>
              </w:rPr>
              <w:fldChar w:fldCharType="begin"/>
            </w:r>
            <w:r w:rsidR="00EF3AA3">
              <w:rPr>
                <w:noProof/>
                <w:webHidden/>
              </w:rPr>
              <w:instrText xml:space="preserve"> PAGEREF _Toc160803135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rsidR="00EF3AA3" w:rsidRDefault="00FB79F3" w14:paraId="07F3C44C" w14:textId="0C55FF9B">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36">
            <w:r w:rsidRPr="001E5A07" w:rsidR="00EF3AA3">
              <w:rPr>
                <w:rStyle w:val="Hyperlink"/>
                <w:noProof/>
              </w:rPr>
              <w:t>Article 1: A Study for an Ideal Password Manager</w:t>
            </w:r>
            <w:r w:rsidR="00EF3AA3">
              <w:rPr>
                <w:noProof/>
                <w:webHidden/>
              </w:rPr>
              <w:tab/>
            </w:r>
            <w:r w:rsidR="00EF3AA3">
              <w:rPr>
                <w:noProof/>
                <w:webHidden/>
              </w:rPr>
              <w:fldChar w:fldCharType="begin"/>
            </w:r>
            <w:r w:rsidR="00EF3AA3">
              <w:rPr>
                <w:noProof/>
                <w:webHidden/>
              </w:rPr>
              <w:instrText xml:space="preserve"> PAGEREF _Toc160803136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rsidR="00EF3AA3" w:rsidRDefault="00FB79F3" w14:paraId="2DBE4DDC" w14:textId="2D4D52E8">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37">
            <w:r w:rsidRPr="001E5A07" w:rsidR="00EF3AA3">
              <w:rPr>
                <w:rStyle w:val="Hyperlink"/>
                <w:noProof/>
              </w:rPr>
              <w:t>Article 2: Balancing Password Security and User Convenience: Exploring the Potential of Prompt Models for Password Generation</w:t>
            </w:r>
            <w:r w:rsidR="00EF3AA3">
              <w:rPr>
                <w:noProof/>
                <w:webHidden/>
              </w:rPr>
              <w:tab/>
            </w:r>
            <w:r w:rsidR="00EF3AA3">
              <w:rPr>
                <w:noProof/>
                <w:webHidden/>
              </w:rPr>
              <w:fldChar w:fldCharType="begin"/>
            </w:r>
            <w:r w:rsidR="00EF3AA3">
              <w:rPr>
                <w:noProof/>
                <w:webHidden/>
              </w:rPr>
              <w:instrText xml:space="preserve"> PAGEREF _Toc160803137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rsidR="00EF3AA3" w:rsidRDefault="00FB79F3" w14:paraId="78BDB7E0" w14:textId="6C155B42">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38">
            <w:r w:rsidRPr="001E5A07" w:rsidR="00EF3AA3">
              <w:rPr>
                <w:rStyle w:val="Hyperlink"/>
                <w:noProof/>
              </w:rPr>
              <w:t>Article 3: A comparative study on Modern Password Management</w:t>
            </w:r>
            <w:r w:rsidR="00EF3AA3">
              <w:rPr>
                <w:noProof/>
                <w:webHidden/>
              </w:rPr>
              <w:tab/>
            </w:r>
            <w:r w:rsidR="00EF3AA3">
              <w:rPr>
                <w:noProof/>
                <w:webHidden/>
              </w:rPr>
              <w:fldChar w:fldCharType="begin"/>
            </w:r>
            <w:r w:rsidR="00EF3AA3">
              <w:rPr>
                <w:noProof/>
                <w:webHidden/>
              </w:rPr>
              <w:instrText xml:space="preserve"> PAGEREF _Toc160803138 \h </w:instrText>
            </w:r>
            <w:r w:rsidR="00EF3AA3">
              <w:rPr>
                <w:noProof/>
                <w:webHidden/>
              </w:rPr>
            </w:r>
            <w:r w:rsidR="00EF3AA3">
              <w:rPr>
                <w:noProof/>
                <w:webHidden/>
              </w:rPr>
              <w:fldChar w:fldCharType="separate"/>
            </w:r>
            <w:r w:rsidR="00EF3AA3">
              <w:rPr>
                <w:noProof/>
                <w:webHidden/>
              </w:rPr>
              <w:t>4</w:t>
            </w:r>
            <w:r w:rsidR="00EF3AA3">
              <w:rPr>
                <w:noProof/>
                <w:webHidden/>
              </w:rPr>
              <w:fldChar w:fldCharType="end"/>
            </w:r>
          </w:hyperlink>
        </w:p>
        <w:p w:rsidR="00EF3AA3" w:rsidRDefault="00FB79F3" w14:paraId="21440D1B" w14:textId="549B0C0C">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39">
            <w:r w:rsidRPr="001E5A07" w:rsidR="00EF3AA3">
              <w:rPr>
                <w:rStyle w:val="Hyperlink"/>
                <w:noProof/>
              </w:rPr>
              <w:t>Article 4: A Dynamic Method and Program for Multiple Password Generation and Management</w:t>
            </w:r>
            <w:r w:rsidR="00EF3AA3">
              <w:rPr>
                <w:noProof/>
                <w:webHidden/>
              </w:rPr>
              <w:tab/>
            </w:r>
            <w:r w:rsidR="00EF3AA3">
              <w:rPr>
                <w:noProof/>
                <w:webHidden/>
              </w:rPr>
              <w:fldChar w:fldCharType="begin"/>
            </w:r>
            <w:r w:rsidR="00EF3AA3">
              <w:rPr>
                <w:noProof/>
                <w:webHidden/>
              </w:rPr>
              <w:instrText xml:space="preserve"> PAGEREF _Toc160803139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rsidR="00EF3AA3" w:rsidRDefault="00FB79F3" w14:paraId="4AB77AAF" w14:textId="140C7BD5">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0">
            <w:r w:rsidRPr="001E5A07" w:rsidR="00EF3AA3">
              <w:rPr>
                <w:rStyle w:val="Hyperlink"/>
                <w:noProof/>
              </w:rPr>
              <w:t>Article 5:</w:t>
            </w:r>
            <w:r w:rsidR="00EF3AA3">
              <w:rPr>
                <w:noProof/>
                <w:webHidden/>
              </w:rPr>
              <w:tab/>
            </w:r>
            <w:r w:rsidR="00EF3AA3">
              <w:rPr>
                <w:noProof/>
                <w:webHidden/>
              </w:rPr>
              <w:fldChar w:fldCharType="begin"/>
            </w:r>
            <w:r w:rsidR="00EF3AA3">
              <w:rPr>
                <w:noProof/>
                <w:webHidden/>
              </w:rPr>
              <w:instrText xml:space="preserve"> PAGEREF _Toc160803140 \h </w:instrText>
            </w:r>
            <w:r w:rsidR="00EF3AA3">
              <w:rPr>
                <w:noProof/>
                <w:webHidden/>
              </w:rPr>
            </w:r>
            <w:r w:rsidR="00EF3AA3">
              <w:rPr>
                <w:noProof/>
                <w:webHidden/>
              </w:rPr>
              <w:fldChar w:fldCharType="separate"/>
            </w:r>
            <w:r w:rsidR="00EF3AA3">
              <w:rPr>
                <w:noProof/>
                <w:webHidden/>
              </w:rPr>
              <w:t>5</w:t>
            </w:r>
            <w:r w:rsidR="00EF3AA3">
              <w:rPr>
                <w:noProof/>
                <w:webHidden/>
              </w:rPr>
              <w:fldChar w:fldCharType="end"/>
            </w:r>
          </w:hyperlink>
        </w:p>
        <w:p w:rsidR="00EF3AA3" w:rsidRDefault="00FB79F3" w14:paraId="7BEA560D" w14:textId="1D7EA737">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1">
            <w:r w:rsidRPr="001E5A07" w:rsidR="00EF3AA3">
              <w:rPr>
                <w:rStyle w:val="Hyperlink"/>
                <w:noProof/>
                <w:bdr w:val="single" w:color="E3E3E3" w:sz="2" w:space="0" w:frame="1"/>
                <w:lang w:val="en-NZ"/>
              </w:rPr>
              <w:t>Research Question(s) or Problem Definition:</w:t>
            </w:r>
            <w:r w:rsidR="00EF3AA3">
              <w:rPr>
                <w:noProof/>
                <w:webHidden/>
              </w:rPr>
              <w:tab/>
            </w:r>
            <w:r w:rsidR="00EF3AA3">
              <w:rPr>
                <w:noProof/>
                <w:webHidden/>
              </w:rPr>
              <w:fldChar w:fldCharType="begin"/>
            </w:r>
            <w:r w:rsidR="00EF3AA3">
              <w:rPr>
                <w:noProof/>
                <w:webHidden/>
              </w:rPr>
              <w:instrText xml:space="preserve"> PAGEREF _Toc160803141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rsidR="00EF3AA3" w:rsidRDefault="00FB79F3" w14:paraId="67F41FB0" w14:textId="27BFC491">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2">
            <w:r w:rsidRPr="001E5A07" w:rsidR="00EF3AA3">
              <w:rPr>
                <w:rStyle w:val="Hyperlink"/>
                <w:noProof/>
                <w:bdr w:val="single" w:color="E3E3E3" w:sz="2" w:space="0" w:frame="1"/>
                <w:lang w:val="en-NZ"/>
              </w:rPr>
              <w:t>Changes to be Made and Tools:</w:t>
            </w:r>
            <w:r w:rsidR="00EF3AA3">
              <w:rPr>
                <w:noProof/>
                <w:webHidden/>
              </w:rPr>
              <w:tab/>
            </w:r>
            <w:r w:rsidR="00EF3AA3">
              <w:rPr>
                <w:noProof/>
                <w:webHidden/>
              </w:rPr>
              <w:fldChar w:fldCharType="begin"/>
            </w:r>
            <w:r w:rsidR="00EF3AA3">
              <w:rPr>
                <w:noProof/>
                <w:webHidden/>
              </w:rPr>
              <w:instrText xml:space="preserve"> PAGEREF _Toc160803142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rsidR="00EF3AA3" w:rsidRDefault="00FB79F3" w14:paraId="1B70A398" w14:textId="633B4D9C">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3">
            <w:r w:rsidRPr="001E5A07" w:rsidR="00EF3AA3">
              <w:rPr>
                <w:rStyle w:val="Hyperlink"/>
                <w:noProof/>
                <w:lang w:eastAsia="en-US"/>
              </w:rPr>
              <w:t>New Features:</w:t>
            </w:r>
            <w:r w:rsidR="00EF3AA3">
              <w:rPr>
                <w:noProof/>
                <w:webHidden/>
              </w:rPr>
              <w:tab/>
            </w:r>
            <w:r w:rsidR="00EF3AA3">
              <w:rPr>
                <w:noProof/>
                <w:webHidden/>
              </w:rPr>
              <w:fldChar w:fldCharType="begin"/>
            </w:r>
            <w:r w:rsidR="00EF3AA3">
              <w:rPr>
                <w:noProof/>
                <w:webHidden/>
              </w:rPr>
              <w:instrText xml:space="preserve"> PAGEREF _Toc160803143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rsidR="00EF3AA3" w:rsidRDefault="00FB79F3" w14:paraId="4B40ACF9" w14:textId="4694E694">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4">
            <w:r w:rsidRPr="001E5A07" w:rsidR="00EF3AA3">
              <w:rPr>
                <w:rStyle w:val="Hyperlink"/>
                <w:noProof/>
                <w:lang w:eastAsia="en-US"/>
              </w:rPr>
              <w:t>Improvements:</w:t>
            </w:r>
            <w:r w:rsidR="00EF3AA3">
              <w:rPr>
                <w:noProof/>
                <w:webHidden/>
              </w:rPr>
              <w:tab/>
            </w:r>
            <w:r w:rsidR="00EF3AA3">
              <w:rPr>
                <w:noProof/>
                <w:webHidden/>
              </w:rPr>
              <w:fldChar w:fldCharType="begin"/>
            </w:r>
            <w:r w:rsidR="00EF3AA3">
              <w:rPr>
                <w:noProof/>
                <w:webHidden/>
              </w:rPr>
              <w:instrText xml:space="preserve"> PAGEREF _Toc160803144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rsidR="00EF3AA3" w:rsidRDefault="00FB79F3" w14:paraId="0B38B37D" w14:textId="4847EBA1">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5">
            <w:r w:rsidRPr="001E5A07" w:rsidR="00EF3AA3">
              <w:rPr>
                <w:rStyle w:val="Hyperlink"/>
                <w:noProof/>
                <w:bdr w:val="single" w:color="E3E3E3" w:sz="2" w:space="0" w:frame="1"/>
                <w:lang w:val="en-NZ"/>
              </w:rPr>
              <w:t>Schedule for Implementation/Timeline:</w:t>
            </w:r>
            <w:r w:rsidR="00EF3AA3">
              <w:rPr>
                <w:noProof/>
                <w:webHidden/>
              </w:rPr>
              <w:tab/>
            </w:r>
            <w:r w:rsidR="00EF3AA3">
              <w:rPr>
                <w:noProof/>
                <w:webHidden/>
              </w:rPr>
              <w:fldChar w:fldCharType="begin"/>
            </w:r>
            <w:r w:rsidR="00EF3AA3">
              <w:rPr>
                <w:noProof/>
                <w:webHidden/>
              </w:rPr>
              <w:instrText xml:space="preserve"> PAGEREF _Toc160803145 \h </w:instrText>
            </w:r>
            <w:r w:rsidR="00EF3AA3">
              <w:rPr>
                <w:noProof/>
                <w:webHidden/>
              </w:rPr>
            </w:r>
            <w:r w:rsidR="00EF3AA3">
              <w:rPr>
                <w:noProof/>
                <w:webHidden/>
              </w:rPr>
              <w:fldChar w:fldCharType="separate"/>
            </w:r>
            <w:r w:rsidR="00EF3AA3">
              <w:rPr>
                <w:noProof/>
                <w:webHidden/>
              </w:rPr>
              <w:t>6</w:t>
            </w:r>
            <w:r w:rsidR="00EF3AA3">
              <w:rPr>
                <w:noProof/>
                <w:webHidden/>
              </w:rPr>
              <w:fldChar w:fldCharType="end"/>
            </w:r>
          </w:hyperlink>
        </w:p>
        <w:p w:rsidR="00EF3AA3" w:rsidRDefault="00FB79F3" w14:paraId="194A6C86" w14:textId="7BD38418">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6">
            <w:r w:rsidRPr="001E5A07" w:rsidR="00EF3AA3">
              <w:rPr>
                <w:rStyle w:val="Hyperlink"/>
                <w:noProof/>
                <w:bdr w:val="single" w:color="E3E3E3" w:sz="2" w:space="0" w:frame="1"/>
                <w:lang w:val="en-NZ"/>
              </w:rPr>
              <w:t>Conclusion:</w:t>
            </w:r>
            <w:r w:rsidR="00EF3AA3">
              <w:rPr>
                <w:noProof/>
                <w:webHidden/>
              </w:rPr>
              <w:tab/>
            </w:r>
            <w:r w:rsidR="00EF3AA3">
              <w:rPr>
                <w:noProof/>
                <w:webHidden/>
              </w:rPr>
              <w:fldChar w:fldCharType="begin"/>
            </w:r>
            <w:r w:rsidR="00EF3AA3">
              <w:rPr>
                <w:noProof/>
                <w:webHidden/>
              </w:rPr>
              <w:instrText xml:space="preserve"> PAGEREF _Toc160803146 \h </w:instrText>
            </w:r>
            <w:r w:rsidR="00EF3AA3">
              <w:rPr>
                <w:noProof/>
                <w:webHidden/>
              </w:rPr>
            </w:r>
            <w:r w:rsidR="00EF3AA3">
              <w:rPr>
                <w:noProof/>
                <w:webHidden/>
              </w:rPr>
              <w:fldChar w:fldCharType="separate"/>
            </w:r>
            <w:r w:rsidR="00EF3AA3">
              <w:rPr>
                <w:noProof/>
                <w:webHidden/>
              </w:rPr>
              <w:t>7</w:t>
            </w:r>
            <w:r w:rsidR="00EF3AA3">
              <w:rPr>
                <w:noProof/>
                <w:webHidden/>
              </w:rPr>
              <w:fldChar w:fldCharType="end"/>
            </w:r>
          </w:hyperlink>
        </w:p>
        <w:p w:rsidR="00EF3AA3" w:rsidRDefault="00FB79F3" w14:paraId="5732074D" w14:textId="600B7A63">
          <w:pPr>
            <w:pStyle w:val="TOC1"/>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7">
            <w:r w:rsidRPr="001E5A07" w:rsidR="00EF3AA3">
              <w:rPr>
                <w:rStyle w:val="Hyperlink"/>
                <w:noProof/>
                <w:lang w:val="en-NZ"/>
              </w:rPr>
              <w:t>Notes (For personal use)</w:t>
            </w:r>
            <w:r w:rsidR="00EF3AA3">
              <w:rPr>
                <w:noProof/>
                <w:webHidden/>
              </w:rPr>
              <w:tab/>
            </w:r>
            <w:r w:rsidR="00EF3AA3">
              <w:rPr>
                <w:noProof/>
                <w:webHidden/>
              </w:rPr>
              <w:fldChar w:fldCharType="begin"/>
            </w:r>
            <w:r w:rsidR="00EF3AA3">
              <w:rPr>
                <w:noProof/>
                <w:webHidden/>
              </w:rPr>
              <w:instrText xml:space="preserve"> PAGEREF _Toc160803147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rsidR="00EF3AA3" w:rsidRDefault="00FB79F3" w14:paraId="354EFEC6" w14:textId="4095DDD5">
          <w:pPr>
            <w:pStyle w:val="TOC2"/>
            <w:tabs>
              <w:tab w:val="right" w:leader="dot" w:pos="9016"/>
            </w:tabs>
            <w:rPr>
              <w:rFonts w:hint="eastAsia" w:asciiTheme="minorHAnsi" w:hAnsiTheme="minorHAnsi" w:eastAsiaTheme="minorEastAsia" w:cstheme="minorBidi"/>
              <w:noProof/>
              <w:kern w:val="2"/>
              <w:sz w:val="22"/>
              <w:szCs w:val="22"/>
              <w:lang w:val="en-US" w:eastAsia="en-US"/>
              <w14:ligatures w14:val="standardContextual"/>
            </w:rPr>
          </w:pPr>
          <w:hyperlink w:history="1" w:anchor="_Toc160803148">
            <w:r w:rsidRPr="001E5A07" w:rsidR="00EF3AA3">
              <w:rPr>
                <w:rStyle w:val="Hyperlink"/>
                <w:noProof/>
                <w:lang w:val="en-NZ"/>
              </w:rPr>
              <w:t>Structure</w:t>
            </w:r>
            <w:r w:rsidR="00EF3AA3">
              <w:rPr>
                <w:noProof/>
                <w:webHidden/>
              </w:rPr>
              <w:tab/>
            </w:r>
            <w:r w:rsidR="00EF3AA3">
              <w:rPr>
                <w:noProof/>
                <w:webHidden/>
              </w:rPr>
              <w:fldChar w:fldCharType="begin"/>
            </w:r>
            <w:r w:rsidR="00EF3AA3">
              <w:rPr>
                <w:noProof/>
                <w:webHidden/>
              </w:rPr>
              <w:instrText xml:space="preserve"> PAGEREF _Toc160803148 \h </w:instrText>
            </w:r>
            <w:r w:rsidR="00EF3AA3">
              <w:rPr>
                <w:noProof/>
                <w:webHidden/>
              </w:rPr>
            </w:r>
            <w:r w:rsidR="00EF3AA3">
              <w:rPr>
                <w:noProof/>
                <w:webHidden/>
              </w:rPr>
              <w:fldChar w:fldCharType="separate"/>
            </w:r>
            <w:r w:rsidR="00EF3AA3">
              <w:rPr>
                <w:noProof/>
                <w:webHidden/>
              </w:rPr>
              <w:t>8</w:t>
            </w:r>
            <w:r w:rsidR="00EF3AA3">
              <w:rPr>
                <w:noProof/>
                <w:webHidden/>
              </w:rPr>
              <w:fldChar w:fldCharType="end"/>
            </w:r>
          </w:hyperlink>
        </w:p>
        <w:p w:rsidR="00C77360" w:rsidP="00A869B3" w:rsidRDefault="00007070" w14:paraId="72E96A54" w14:textId="3290B7B0">
          <w:r>
            <w:rPr>
              <w:noProof/>
            </w:rPr>
            <w:fldChar w:fldCharType="end"/>
          </w:r>
        </w:p>
      </w:sdtContent>
    </w:sdt>
    <w:p w:rsidR="00C77360" w:rsidP="00A869B3" w:rsidRDefault="00C77360" w14:paraId="693F1D27" w14:textId="77777777">
      <w:pPr>
        <w:rPr>
          <w:rStyle w:val="eop"/>
          <w:rFonts w:ascii="Calibri" w:hAnsi="Calibri" w:cs="Calibri"/>
          <w:b/>
          <w:bCs/>
          <w:sz w:val="40"/>
          <w:szCs w:val="40"/>
        </w:rPr>
      </w:pPr>
      <w:r>
        <w:rPr>
          <w:rStyle w:val="eop"/>
          <w:sz w:val="40"/>
          <w:szCs w:val="40"/>
          <w:lang w:val="en-NZ"/>
        </w:rPr>
        <w:br w:type="page"/>
      </w:r>
    </w:p>
    <w:p w:rsidR="006E054F" w:rsidP="006E054F" w:rsidRDefault="006E054F" w14:paraId="29E9EFD6" w14:textId="170C5F97" w14:noSpellErr="1">
      <w:pPr>
        <w:pStyle w:val="Heading1"/>
        <w:rPr>
          <w:bdr w:val="single" w:color="E3E3E3" w:sz="2" w:space="0" w:frame="1"/>
          <w:lang w:val="en-NZ"/>
        </w:rPr>
      </w:pPr>
      <w:bookmarkStart w:name="_Toc160803133" w:id="0"/>
      <w:commentRangeStart w:id="222191234"/>
      <w:r w:rsidRPr="006E054F" w:rsidR="006E054F">
        <w:rPr>
          <w:bdr w:val="single" w:color="E3E3E3" w:sz="2" w:space="0" w:frame="1"/>
          <w:lang w:val="en-NZ"/>
        </w:rPr>
        <w:lastRenderedPageBreak/>
        <w:t>Abstract</w:t>
      </w:r>
      <w:r w:rsidR="00F242A5">
        <w:rPr>
          <w:bdr w:val="single" w:color="E3E3E3" w:sz="2" w:space="0" w:frame="1"/>
          <w:lang w:val="en-NZ"/>
        </w:rPr>
        <w:t>:</w:t>
      </w:r>
      <w:bookmarkEnd w:id="0"/>
    </w:p>
    <w:p w:rsidR="006E054F" w:rsidP="006E636C" w:rsidRDefault="006B3287" w14:paraId="22A702C0" w14:textId="7475EB95" w14:noSpellErr="1">
      <w:pPr>
        <w:pStyle w:val="NoSpacing"/>
        <w:rPr>
          <w:lang w:val="en-NZ"/>
        </w:rPr>
      </w:pPr>
      <w:r w:rsidRPr="19CCE0B9" w:rsidR="006B3287">
        <w:rPr>
          <w:lang w:val="en-NZ"/>
        </w:rPr>
        <w:t>For our CS205</w:t>
      </w:r>
      <w:r w:rsidRPr="19CCE0B9" w:rsidR="004C3666">
        <w:rPr>
          <w:lang w:val="en-NZ"/>
        </w:rPr>
        <w:t>.2 project,</w:t>
      </w:r>
      <w:r w:rsidRPr="19CCE0B9" w:rsidR="00681DE7">
        <w:rPr>
          <w:lang w:val="en-NZ"/>
        </w:rPr>
        <w:t xml:space="preserve"> me and Nicki choose to develop a password manager, called </w:t>
      </w:r>
      <w:r w:rsidRPr="19CCE0B9" w:rsidR="00681DE7">
        <w:rPr>
          <w:lang w:val="en-NZ"/>
        </w:rPr>
        <w:t>MasterVault</w:t>
      </w:r>
      <w:r w:rsidRPr="19CCE0B9" w:rsidR="00681DE7">
        <w:rPr>
          <w:lang w:val="en-NZ"/>
        </w:rPr>
        <w:t xml:space="preserve">, which </w:t>
      </w:r>
      <w:r w:rsidRPr="19CCE0B9" w:rsidR="00F55118">
        <w:rPr>
          <w:lang w:val="en-NZ"/>
        </w:rPr>
        <w:t xml:space="preserve">was designed to balance </w:t>
      </w:r>
      <w:r w:rsidRPr="19CCE0B9" w:rsidR="008F518B">
        <w:rPr>
          <w:lang w:val="en-NZ"/>
        </w:rPr>
        <w:t xml:space="preserve">security with user-friendly design. We were able to </w:t>
      </w:r>
      <w:r w:rsidRPr="19CCE0B9" w:rsidR="00EE1942">
        <w:rPr>
          <w:lang w:val="en-NZ"/>
        </w:rPr>
        <w:t xml:space="preserve">create </w:t>
      </w:r>
      <w:r w:rsidRPr="19CCE0B9" w:rsidR="0050786F">
        <w:rPr>
          <w:lang w:val="en-NZ"/>
        </w:rPr>
        <w:t>a</w:t>
      </w:r>
      <w:r w:rsidRPr="19CCE0B9" w:rsidR="00EE1942">
        <w:rPr>
          <w:lang w:val="en-NZ"/>
        </w:rPr>
        <w:t xml:space="preserve"> </w:t>
      </w:r>
      <w:r w:rsidRPr="19CCE0B9" w:rsidR="006E636C">
        <w:rPr>
          <w:lang w:val="en-NZ"/>
        </w:rPr>
        <w:t xml:space="preserve">minimum </w:t>
      </w:r>
      <w:r w:rsidRPr="19CCE0B9" w:rsidR="006E636C">
        <w:rPr>
          <w:lang w:val="en-NZ"/>
        </w:rPr>
        <w:t>viable</w:t>
      </w:r>
      <w:r w:rsidRPr="19CCE0B9" w:rsidR="006E636C">
        <w:rPr>
          <w:lang w:val="en-NZ"/>
        </w:rPr>
        <w:t xml:space="preserve"> product</w:t>
      </w:r>
      <w:r w:rsidRPr="19CCE0B9" w:rsidR="00EE1942">
        <w:rPr>
          <w:lang w:val="en-NZ"/>
        </w:rPr>
        <w:t xml:space="preserve"> based </w:t>
      </w:r>
      <w:r w:rsidR="00EE1942">
        <w:rPr/>
        <w:t>on our proposal. But</w:t>
      </w:r>
      <w:r w:rsidR="006E636C">
        <w:rPr/>
        <w:t xml:space="preserve"> </w:t>
      </w:r>
      <w:r w:rsidRPr="19CCE0B9" w:rsidR="006E636C">
        <w:rPr>
          <w:rFonts w:eastAsia="等线 Light" w:eastAsiaTheme="majorEastAsia"/>
        </w:rPr>
        <w:t xml:space="preserve">after creating our app, we realised we could refine </w:t>
      </w:r>
      <w:r w:rsidRPr="19CCE0B9" w:rsidR="00CA23D3">
        <w:rPr>
          <w:rFonts w:eastAsia="等线 Light" w:eastAsiaTheme="majorEastAsia"/>
        </w:rPr>
        <w:t>the product</w:t>
      </w:r>
      <w:r w:rsidRPr="19CCE0B9" w:rsidR="006E636C">
        <w:rPr>
          <w:rFonts w:eastAsia="等线 Light" w:eastAsiaTheme="majorEastAsia"/>
        </w:rPr>
        <w:t xml:space="preserve"> and add more improvements to it. </w:t>
      </w:r>
      <w:r w:rsidRPr="19CCE0B9" w:rsidR="00D87B89">
        <w:rPr>
          <w:rFonts w:eastAsia="等线 Light" w:eastAsiaTheme="majorEastAsia"/>
        </w:rPr>
        <w:t xml:space="preserve">Our </w:t>
      </w:r>
      <w:r w:rsidRPr="19CCE0B9" w:rsidR="00B57998">
        <w:rPr>
          <w:rFonts w:eastAsia="等线 Light" w:eastAsiaTheme="majorEastAsia"/>
        </w:rPr>
        <w:t>minimum</w:t>
      </w:r>
      <w:r w:rsidRPr="19CCE0B9" w:rsidR="00B57998">
        <w:rPr>
          <w:rFonts w:eastAsia="等线 Light" w:eastAsiaTheme="majorEastAsia"/>
        </w:rPr>
        <w:t xml:space="preserve"> </w:t>
      </w:r>
      <w:r w:rsidRPr="19CCE0B9" w:rsidR="00FB134B">
        <w:rPr>
          <w:rFonts w:eastAsia="等线 Light" w:eastAsiaTheme="majorEastAsia"/>
        </w:rPr>
        <w:t>viable</w:t>
      </w:r>
      <w:r w:rsidRPr="19CCE0B9" w:rsidR="00FB134B">
        <w:rPr>
          <w:rFonts w:eastAsia="等线 Light" w:eastAsiaTheme="majorEastAsia"/>
        </w:rPr>
        <w:t xml:space="preserve"> product</w:t>
      </w:r>
      <w:r w:rsidRPr="19CCE0B9" w:rsidR="00D87B89">
        <w:rPr>
          <w:rFonts w:eastAsia="等线 Light" w:eastAsiaTheme="majorEastAsia"/>
        </w:rPr>
        <w:t xml:space="preserve"> is currently limited to local </w:t>
      </w:r>
      <w:r w:rsidRPr="19CCE0B9" w:rsidR="00762575">
        <w:rPr>
          <w:rFonts w:eastAsia="等线 Light" w:eastAsiaTheme="majorEastAsia"/>
        </w:rPr>
        <w:t>system use and is not very secure.</w:t>
      </w:r>
      <w:r w:rsidRPr="19CCE0B9" w:rsidR="006A0F6A">
        <w:rPr>
          <w:rFonts w:eastAsia="等线 Light" w:eastAsiaTheme="majorEastAsia"/>
        </w:rPr>
        <w:t xml:space="preserve"> We plan to move the product online so it can be used from anywhere and make the product more secure. </w:t>
      </w:r>
      <w:commentRangeStart w:id="22294596"/>
      <w:r w:rsidRPr="19CCE0B9" w:rsidR="006A0F6A">
        <w:rPr>
          <w:rFonts w:eastAsia="等线 Light" w:eastAsiaTheme="majorEastAsia"/>
        </w:rPr>
        <w:t>We</w:t>
      </w:r>
      <w:commentRangeEnd w:id="22294596"/>
      <w:r>
        <w:rPr>
          <w:rStyle w:val="CommentReference"/>
        </w:rPr>
        <w:commentReference w:id="22294596"/>
      </w:r>
      <w:r w:rsidRPr="19CCE0B9" w:rsidR="006A0F6A">
        <w:rPr>
          <w:rFonts w:eastAsia="等线 Light" w:eastAsiaTheme="majorEastAsia"/>
        </w:rPr>
        <w:t xml:space="preserve"> plan on encryption the user’s data via 256-AES encryption and making the login more secure</w:t>
      </w:r>
      <w:r w:rsidRPr="19CCE0B9" w:rsidR="00645E11">
        <w:rPr>
          <w:rFonts w:eastAsia="等线 Light" w:eastAsiaTheme="majorEastAsia"/>
        </w:rPr>
        <w:t xml:space="preserve">. </w:t>
      </w:r>
      <w:r w:rsidRPr="19CCE0B9" w:rsidR="001D7F34">
        <w:rPr>
          <w:rFonts w:eastAsia="等线 Light" w:eastAsiaTheme="majorEastAsia"/>
        </w:rPr>
        <w:t xml:space="preserve">We also plan </w:t>
      </w:r>
      <w:r w:rsidRPr="19CCE0B9" w:rsidR="001D7F34">
        <w:rPr>
          <w:rFonts w:eastAsia="等线 Light" w:eastAsiaTheme="majorEastAsia"/>
        </w:rPr>
        <w:t>on making</w:t>
      </w:r>
      <w:r w:rsidRPr="19CCE0B9" w:rsidR="001D7F34">
        <w:rPr>
          <w:rFonts w:eastAsia="等线 Light" w:eastAsiaTheme="majorEastAsia"/>
        </w:rPr>
        <w:t xml:space="preserve"> new additions to the password manager, like saving different details to a saved password and adding new account types for users. </w:t>
      </w:r>
      <w:r w:rsidRPr="19CCE0B9" w:rsidR="00645E11">
        <w:rPr>
          <w:rFonts w:eastAsia="等线 Light" w:eastAsiaTheme="majorEastAsia"/>
        </w:rPr>
        <w:t xml:space="preserve">With </w:t>
      </w:r>
      <w:r w:rsidRPr="19CCE0B9" w:rsidR="00487766">
        <w:rPr>
          <w:rFonts w:eastAsia="等线 Light" w:eastAsiaTheme="majorEastAsia"/>
        </w:rPr>
        <w:t>all</w:t>
      </w:r>
      <w:r w:rsidRPr="19CCE0B9" w:rsidR="00645E11">
        <w:rPr>
          <w:rFonts w:eastAsia="等线 Light" w:eastAsiaTheme="majorEastAsia"/>
        </w:rPr>
        <w:t xml:space="preserve"> these additions</w:t>
      </w:r>
      <w:r w:rsidRPr="19CCE0B9" w:rsidR="001D7F34">
        <w:rPr>
          <w:rFonts w:eastAsia="等线 Light" w:eastAsiaTheme="majorEastAsia"/>
        </w:rPr>
        <w:t xml:space="preserve"> </w:t>
      </w:r>
      <w:r w:rsidRPr="19CCE0B9" w:rsidR="00487766">
        <w:rPr>
          <w:rFonts w:eastAsia="等线 Light" w:eastAsiaTheme="majorEastAsia"/>
        </w:rPr>
        <w:t xml:space="preserve">and improvements, we believe we can turn our </w:t>
      </w:r>
      <w:r w:rsidRPr="19CCE0B9" w:rsidR="00FB134B">
        <w:rPr>
          <w:rFonts w:eastAsia="等线 Light" w:eastAsiaTheme="majorEastAsia"/>
        </w:rPr>
        <w:t>minimum</w:t>
      </w:r>
      <w:r w:rsidRPr="19CCE0B9" w:rsidR="00FB134B">
        <w:rPr>
          <w:rFonts w:eastAsia="等线 Light" w:eastAsiaTheme="majorEastAsia"/>
        </w:rPr>
        <w:t xml:space="preserve"> </w:t>
      </w:r>
      <w:r w:rsidRPr="19CCE0B9" w:rsidR="00FB134B">
        <w:rPr>
          <w:rFonts w:eastAsia="等线 Light" w:eastAsiaTheme="majorEastAsia"/>
        </w:rPr>
        <w:t>viable</w:t>
      </w:r>
      <w:r w:rsidRPr="19CCE0B9" w:rsidR="00FB134B">
        <w:rPr>
          <w:rFonts w:eastAsia="等线 Light" w:eastAsiaTheme="majorEastAsia"/>
        </w:rPr>
        <w:t xml:space="preserve"> product</w:t>
      </w:r>
      <w:r w:rsidRPr="19CCE0B9" w:rsidR="00487766">
        <w:rPr>
          <w:rFonts w:eastAsia="等线 Light" w:eastAsiaTheme="majorEastAsia"/>
        </w:rPr>
        <w:t xml:space="preserve"> into an industry standard password manager </w:t>
      </w:r>
      <w:r w:rsidRPr="19CCE0B9" w:rsidR="00487766">
        <w:rPr>
          <w:lang w:val="en-NZ"/>
        </w:rPr>
        <w:t>designed to balance security with user-friendly design.</w:t>
      </w:r>
      <w:commentRangeEnd w:id="222191234"/>
      <w:r>
        <w:rPr>
          <w:rStyle w:val="CommentReference"/>
        </w:rPr>
        <w:commentReference w:id="222191234"/>
      </w:r>
    </w:p>
    <w:p w:rsidRPr="006E054F" w:rsidR="000204D8" w:rsidP="006E054F" w:rsidRDefault="000204D8" w14:paraId="5C6FAA0B" w14:textId="77777777" w14:noSpellErr="1">
      <w:pPr>
        <w:rPr>
          <w:lang w:val="en-NZ"/>
        </w:rPr>
      </w:pPr>
      <w:commentRangeStart w:id="410943703"/>
    </w:p>
    <w:p w:rsidR="000B24F8" w:rsidP="006E054F" w:rsidRDefault="006E054F" w14:paraId="3D256CD3" w14:textId="77777777" w14:noSpellErr="1">
      <w:pPr>
        <w:pStyle w:val="Heading1"/>
        <w:rPr>
          <w:bdr w:val="single" w:color="E3E3E3" w:sz="2" w:space="0" w:frame="1"/>
          <w:lang w:val="en-NZ"/>
        </w:rPr>
      </w:pPr>
      <w:bookmarkStart w:name="_Toc160803134" w:id="1"/>
      <w:r w:rsidRPr="006E054F" w:rsidR="006E054F">
        <w:rPr>
          <w:bdr w:val="single" w:color="E3E3E3" w:sz="2" w:space="0" w:frame="1"/>
          <w:lang w:val="en-NZ"/>
        </w:rPr>
        <w:t>Introduction:</w:t>
      </w:r>
      <w:bookmarkEnd w:id="1"/>
      <w:commentRangeEnd w:id="410943703"/>
      <w:r>
        <w:rPr>
          <w:rStyle w:val="CommentReference"/>
        </w:rPr>
        <w:commentReference w:id="410943703"/>
      </w:r>
    </w:p>
    <w:p w:rsidR="00487766" w:rsidP="000B24F8" w:rsidRDefault="00725F77" w14:paraId="1408B3BD" w14:textId="442403C9">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user-friendly design </w:t>
      </w:r>
      <w:r w:rsidR="00526E1B">
        <w:rPr>
          <w:rStyle w:val="normaltextrun"/>
        </w:rPr>
        <w:t>or prio</w:t>
      </w:r>
      <w:r w:rsidR="00623109">
        <w:rPr>
          <w:rStyle w:val="normaltextrun"/>
        </w:rPr>
        <w:t>ritised user-friendly designed and lacked security</w:t>
      </w:r>
      <w:r>
        <w:rPr>
          <w:rStyle w:val="normaltextrun"/>
        </w:rPr>
        <w:t xml:space="preserve">. We believed that we could make a password manager that could do both. We </w:t>
      </w:r>
      <w:r w:rsidR="00B82DB6">
        <w:rPr>
          <w:rStyle w:val="normaltextrun"/>
        </w:rPr>
        <w:t>envisioned</w:t>
      </w:r>
      <w:r w:rsidR="006101B3">
        <w:rPr>
          <w:rStyle w:val="normaltextrun"/>
        </w:rPr>
        <w:t xml:space="preserve"> a </w:t>
      </w:r>
      <w:r w:rsidR="005952D7">
        <w:rPr>
          <w:rStyle w:val="normaltextrun"/>
        </w:rPr>
        <w:t>browser-based</w:t>
      </w:r>
      <w:r w:rsidR="006101B3">
        <w:rPr>
          <w:rStyle w:val="normaltextrun"/>
        </w:rPr>
        <w:t xml:space="preserve"> password manager </w:t>
      </w:r>
      <w:r w:rsidR="00EB221F">
        <w:rPr>
          <w:rStyle w:val="normaltextrun"/>
        </w:rPr>
        <w:t xml:space="preserve">that anyone with </w:t>
      </w:r>
      <w:r w:rsidR="00CC5C08">
        <w:rPr>
          <w:rStyle w:val="normaltextrun"/>
        </w:rPr>
        <w:t xml:space="preserve">any </w:t>
      </w:r>
      <w:r w:rsidR="008E50C6">
        <w:rPr>
          <w:rStyle w:val="normaltextrun"/>
        </w:rPr>
        <w:t>skill level could</w:t>
      </w:r>
      <w:r w:rsidR="005952D7">
        <w:rPr>
          <w:rStyle w:val="normaltextrun"/>
        </w:rPr>
        <w:t xml:space="preserve"> use easily. We planned on implementing </w:t>
      </w:r>
      <w:r w:rsidR="002F3428">
        <w:rPr>
          <w:rStyle w:val="normaltextrun"/>
        </w:rPr>
        <w:t>keyword-based password generation</w:t>
      </w:r>
      <w:r w:rsidR="00301A83">
        <w:rPr>
          <w:rStyle w:val="normaltextrun"/>
        </w:rPr>
        <w:t>, 256-AES encryption</w:t>
      </w:r>
      <w:r w:rsidR="0015099E">
        <w:rPr>
          <w:rStyle w:val="normaltextrun"/>
        </w:rPr>
        <w:t xml:space="preserve">, along with other security measures like a master </w:t>
      </w:r>
      <w:r w:rsidR="004C4622">
        <w:rPr>
          <w:rStyle w:val="normaltextrun"/>
        </w:rPr>
        <w:t>password, account</w:t>
      </w:r>
      <w:r w:rsidR="00301A83">
        <w:rPr>
          <w:rStyle w:val="normaltextrun"/>
        </w:rPr>
        <w:t xml:space="preserve"> locking</w:t>
      </w:r>
      <w:r w:rsidR="00182A69">
        <w:rPr>
          <w:rStyle w:val="normaltextrun"/>
        </w:rPr>
        <w:t xml:space="preserve"> and more.</w:t>
      </w:r>
      <w:r w:rsidR="004C640B">
        <w:rPr>
          <w:rStyle w:val="normaltextrun"/>
        </w:rPr>
        <w:t xml:space="preserve"> We </w:t>
      </w:r>
      <w:r>
        <w:rPr>
          <w:rStyle w:val="normaltextrun"/>
        </w:rPr>
        <w:t xml:space="preserve">were able to develop the password </w:t>
      </w:r>
      <w:r w:rsidR="00DD5011">
        <w:rPr>
          <w:rStyle w:val="normaltextrun"/>
        </w:rPr>
        <w:t>manager</w:t>
      </w:r>
      <w:r w:rsidR="004C4622">
        <w:rPr>
          <w:rStyle w:val="normaltextrun"/>
        </w:rPr>
        <w:t xml:space="preserve"> and were able to make a </w:t>
      </w:r>
      <w:r w:rsidR="00FB134B">
        <w:rPr>
          <w:rFonts w:eastAsiaTheme="majorEastAsia"/>
        </w:rPr>
        <w:t>minimum viable product,</w:t>
      </w:r>
      <w:r w:rsidR="00DD5011">
        <w:rPr>
          <w:rStyle w:val="normaltextrun"/>
        </w:rPr>
        <w:t xml:space="preserve"> but</w:t>
      </w:r>
      <w:r w:rsidR="008A5B34">
        <w:rPr>
          <w:rStyle w:val="normaltextrun"/>
        </w:rPr>
        <w:t xml:space="preserve"> we</w:t>
      </w:r>
      <w:r>
        <w:rPr>
          <w:rStyle w:val="normaltextrun"/>
        </w:rPr>
        <w:t xml:space="preserve"> were unable to deliver on all that we promised to </w:t>
      </w:r>
      <w:r w:rsidR="00B82DB6">
        <w:rPr>
          <w:rStyle w:val="normaltextrun"/>
        </w:rPr>
        <w:t>implement.</w:t>
      </w:r>
      <w:r w:rsidR="00FB134B">
        <w:rPr>
          <w:rStyle w:val="normaltextrun"/>
        </w:rPr>
        <w:t xml:space="preserve"> </w:t>
      </w:r>
      <w:r w:rsidR="002A462D">
        <w:rPr>
          <w:rStyle w:val="normaltextrun"/>
        </w:rPr>
        <w:t>We were unable to add 256-AES encryption</w:t>
      </w:r>
      <w:r w:rsidR="00782DB5">
        <w:rPr>
          <w:rStyle w:val="normaltextrun"/>
        </w:rPr>
        <w:t xml:space="preserve"> and </w:t>
      </w:r>
      <w:r w:rsidR="000F2A60">
        <w:rPr>
          <w:rStyle w:val="normaltextrun"/>
        </w:rPr>
        <w:t xml:space="preserve">password manager is limited to local </w:t>
      </w:r>
      <w:r w:rsidR="00440661">
        <w:rPr>
          <w:rStyle w:val="normaltextrun"/>
        </w:rPr>
        <w:t xml:space="preserve">system </w:t>
      </w:r>
      <w:r w:rsidR="00904F38">
        <w:rPr>
          <w:rStyle w:val="normaltextrun"/>
        </w:rPr>
        <w:t>usage.</w:t>
      </w:r>
      <w:r w:rsidR="006D33AD">
        <w:rPr>
          <w:rStyle w:val="normaltextrun"/>
        </w:rPr>
        <w:t xml:space="preserve"> </w:t>
      </w:r>
    </w:p>
    <w:p w:rsidR="00815A77" w:rsidP="000B24F8" w:rsidRDefault="004A6C44" w14:paraId="564D1030" w14:textId="77777777">
      <w:pPr>
        <w:rPr>
          <w:rStyle w:val="normaltextrun"/>
        </w:rPr>
      </w:pPr>
      <w:r>
        <w:rPr>
          <w:rStyle w:val="normaltextrun"/>
        </w:rPr>
        <w:t xml:space="preserve">For </w:t>
      </w:r>
      <w:r w:rsidR="00D661F2">
        <w:rPr>
          <w:rStyle w:val="normaltextrun"/>
        </w:rPr>
        <w:t xml:space="preserve">CS302 we plan on </w:t>
      </w:r>
      <w:r w:rsidRPr="00996E15" w:rsidR="00D661F2">
        <w:rPr>
          <w:rStyle w:val="normaltextrun"/>
        </w:rPr>
        <w:t>improving</w:t>
      </w:r>
      <w:r w:rsidR="00D661F2">
        <w:rPr>
          <w:rStyle w:val="normaltextrun"/>
        </w:rPr>
        <w:t xml:space="preserve"> </w:t>
      </w:r>
      <w:r w:rsidR="00EB57E1">
        <w:rPr>
          <w:rStyle w:val="normaltextrun"/>
        </w:rPr>
        <w:t>MasterVault</w:t>
      </w:r>
      <w:r w:rsidR="00D661F2">
        <w:rPr>
          <w:rStyle w:val="normaltextrun"/>
        </w:rPr>
        <w:t xml:space="preserve"> </w:t>
      </w:r>
      <w:r w:rsidR="00ED4E17">
        <w:rPr>
          <w:rStyle w:val="normaltextrun"/>
        </w:rPr>
        <w:t>to make it a marketable product</w:t>
      </w:r>
      <w:r w:rsidR="009E6274">
        <w:rPr>
          <w:rStyle w:val="normaltextrun"/>
        </w:rPr>
        <w:t>. To do this we plan on implementing 256-AES encryption</w:t>
      </w:r>
      <w:r w:rsidR="005A4E57">
        <w:rPr>
          <w:rStyle w:val="normaltextrun"/>
        </w:rPr>
        <w:t xml:space="preserve">, </w:t>
      </w:r>
      <w:r w:rsidR="00470435">
        <w:rPr>
          <w:rStyle w:val="normaltextrun"/>
        </w:rPr>
        <w:t xml:space="preserve">improving the </w:t>
      </w:r>
      <w:r w:rsidR="000A0F1D">
        <w:rPr>
          <w:rStyle w:val="normaltextrun"/>
        </w:rPr>
        <w:t xml:space="preserve">data </w:t>
      </w:r>
      <w:r w:rsidR="005C27B5">
        <w:rPr>
          <w:rStyle w:val="normaltextrun"/>
        </w:rPr>
        <w:t>structure,</w:t>
      </w:r>
      <w:r w:rsidR="000A0F1D">
        <w:rPr>
          <w:rStyle w:val="normaltextrun"/>
        </w:rPr>
        <w:t xml:space="preserve"> and </w:t>
      </w:r>
      <w:r w:rsidR="0065290A">
        <w:rPr>
          <w:rStyle w:val="normaltextrun"/>
        </w:rPr>
        <w:t>transitioning</w:t>
      </w:r>
      <w:r w:rsidR="000A0F1D">
        <w:rPr>
          <w:rStyle w:val="normaltextrun"/>
        </w:rPr>
        <w:t xml:space="preserve"> the product </w:t>
      </w:r>
      <w:r w:rsidR="00AF48B0">
        <w:rPr>
          <w:rStyle w:val="normaltextrun"/>
        </w:rPr>
        <w:t>o</w:t>
      </w:r>
      <w:r w:rsidR="000A0F1D">
        <w:rPr>
          <w:rStyle w:val="normaltextrun"/>
        </w:rPr>
        <w:t>nline.</w:t>
      </w:r>
      <w:r w:rsidR="00AF48B0">
        <w:rPr>
          <w:rStyle w:val="normaltextrun"/>
        </w:rPr>
        <w:t xml:space="preserve"> We also plan to add</w:t>
      </w:r>
      <w:r w:rsidR="00A02EFC">
        <w:rPr>
          <w:rStyle w:val="normaltextrun"/>
        </w:rPr>
        <w:t xml:space="preserve"> the ability to store more </w:t>
      </w:r>
      <w:r w:rsidR="005C27B5">
        <w:rPr>
          <w:rStyle w:val="normaltextrun"/>
        </w:rPr>
        <w:t>details with passwords</w:t>
      </w:r>
      <w:r w:rsidR="00D160C5">
        <w:rPr>
          <w:rStyle w:val="normaltextrun"/>
        </w:rPr>
        <w:t xml:space="preserve"> (such as birthdays or pins)</w:t>
      </w:r>
      <w:r w:rsidR="005C27B5">
        <w:rPr>
          <w:rStyle w:val="normaltextrun"/>
        </w:rPr>
        <w:t>, a new security measure for login</w:t>
      </w:r>
      <w:r w:rsidR="00684858">
        <w:rPr>
          <w:rStyle w:val="normaltextrun"/>
        </w:rPr>
        <w:t xml:space="preserve">, new account type options and more. </w:t>
      </w:r>
    </w:p>
    <w:p w:rsidRPr="00EF3AA3" w:rsidR="006E054F" w:rsidP="000B24F8" w:rsidRDefault="00815A77" w14:paraId="71695436" w14:textId="246BD5EA">
      <w:pPr>
        <w:rPr>
          <w:rStyle w:val="normaltextrun"/>
        </w:rPr>
      </w:pPr>
      <w:r w:rsidRPr="00815A77">
        <w:rPr>
          <w:rStyle w:val="normaltextrun"/>
          <w:i/>
          <w:iCs/>
          <w:color w:val="FF0000"/>
        </w:rPr>
        <w:t>(I’m not sure what else to write about)</w:t>
      </w:r>
      <w:r w:rsidR="006E054F">
        <w:rPr>
          <w:rStyle w:val="normaltextrun"/>
        </w:rPr>
        <w:br w:type="page"/>
      </w:r>
    </w:p>
    <w:p w:rsidRPr="00011C4E" w:rsidR="00C77360" w:rsidP="00011C4E" w:rsidRDefault="00C77360" w14:paraId="01FE67F8" w14:textId="5FF26714">
      <w:pPr>
        <w:pStyle w:val="Heading1"/>
      </w:pPr>
      <w:bookmarkStart w:name="_Toc160803135" w:id="2"/>
      <w:r w:rsidRPr="00011C4E">
        <w:rPr>
          <w:rStyle w:val="normaltextrun"/>
        </w:rPr>
        <w:lastRenderedPageBreak/>
        <w:t>Literature Review</w:t>
      </w:r>
      <w:bookmarkEnd w:id="2"/>
      <w:r w:rsidRPr="00011C4E">
        <w:rPr>
          <w:rStyle w:val="eop"/>
        </w:rPr>
        <w:t> </w:t>
      </w:r>
    </w:p>
    <w:p w:rsidRPr="00C2726D" w:rsidR="00C2726D" w:rsidP="00A869B3" w:rsidRDefault="00C77360" w14:paraId="5F79A05A" w14:textId="0A12D7D1" w14:noSpellErr="1">
      <w:pPr>
        <w:pStyle w:val="Heading2"/>
        <w:rPr>
          <w:lang w:val="en-US"/>
        </w:rPr>
      </w:pPr>
      <w:bookmarkStart w:name="_Toc160803136" w:id="3"/>
      <w:commentRangeStart w:id="1161126065"/>
      <w:r w:rsidRPr="19CCE0B9" w:rsidR="00C77360">
        <w:rPr>
          <w:rStyle w:val="normaltextrun"/>
        </w:rPr>
        <w:t xml:space="preserve">Article 1: </w:t>
      </w:r>
      <w:r w:rsidRPr="19CCE0B9" w:rsidR="00021288">
        <w:rPr>
          <w:rStyle w:val="normaltextrun"/>
        </w:rPr>
        <w:t xml:space="preserve">A Study for an </w:t>
      </w:r>
      <w:r w:rsidRPr="19CCE0B9" w:rsidR="00406A23">
        <w:rPr>
          <w:rStyle w:val="normaltextrun"/>
        </w:rPr>
        <w:t>Ideal Password Manager</w:t>
      </w:r>
      <w:bookmarkEnd w:id="3"/>
      <w:commentRangeEnd w:id="1161126065"/>
      <w:r>
        <w:rPr>
          <w:rStyle w:val="CommentReference"/>
        </w:rPr>
        <w:commentReference w:id="1161126065"/>
      </w:r>
    </w:p>
    <w:p w:rsidRPr="00C2726D" w:rsidR="00C2726D" w:rsidP="00A869B3" w:rsidRDefault="00C2726D" w14:paraId="58099434" w14:textId="13F2C0AB">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Pr="00190BC4" w:rsid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rsidRPr="00C2726D" w:rsidR="00AC1996" w:rsidP="00A869B3" w:rsidRDefault="00AC1996" w14:paraId="6E357A0B" w14:textId="77777777">
      <w:pPr>
        <w:rPr>
          <w:lang w:val="en-NZ"/>
        </w:rPr>
      </w:pPr>
    </w:p>
    <w:p w:rsidR="00AC1996" w:rsidP="00A869B3" w:rsidRDefault="00AC1996" w14:paraId="24B4F2BA" w14:textId="2A987C26">
      <w:pPr>
        <w:pStyle w:val="Heading2"/>
      </w:pPr>
      <w:bookmarkStart w:name="_Toc160803137" w:id="4"/>
      <w:r>
        <w:t>Article 2:</w:t>
      </w:r>
      <w:r w:rsidR="007A21EA">
        <w:t xml:space="preserve"> </w:t>
      </w:r>
      <w:r w:rsidR="00B86298">
        <w:t>Balancing Password Security and User Convenience: Exploring the Potential of Prompt Models for Password Generation</w:t>
      </w:r>
      <w:bookmarkEnd w:id="4"/>
      <w:r w:rsidR="00B86298">
        <w:t xml:space="preserve"> </w:t>
      </w:r>
    </w:p>
    <w:p w:rsidR="00AC1996" w:rsidP="00A869B3" w:rsidRDefault="0065736A" w14:paraId="63BF8D37" w14:textId="33905702">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rsidR="005D7D73" w:rsidP="005D7D73" w:rsidRDefault="00997BA2" w14:paraId="4BF9CD18" w14:textId="0025DCE1">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rsidR="005D7D73" w:rsidP="005D7D73" w:rsidRDefault="005D7D73" w14:paraId="29E85520" w14:textId="77777777"/>
    <w:p w:rsidRPr="00A869B3" w:rsidR="00AC1996" w:rsidP="00A869B3" w:rsidRDefault="00AC1996" w14:paraId="3D33FA32" w14:textId="7238FAC7">
      <w:pPr>
        <w:pStyle w:val="Heading2"/>
        <w:rPr>
          <w:rFonts w:eastAsia="Times New Roman"/>
          <w:lang w:val="en-NZ"/>
        </w:rPr>
      </w:pPr>
      <w:bookmarkStart w:name="_Toc160803138" w:id="5"/>
      <w:r>
        <w:t>Article 3:</w:t>
      </w:r>
      <w:r w:rsidR="00A869B3">
        <w:t xml:space="preserve"> </w:t>
      </w:r>
      <w:r w:rsidR="00D861EF">
        <w:t xml:space="preserve">A comparative study on </w:t>
      </w:r>
      <w:r w:rsidR="008773D5">
        <w:t>Modern Password Management</w:t>
      </w:r>
      <w:bookmarkEnd w:id="5"/>
    </w:p>
    <w:p w:rsidR="00AC1996" w:rsidP="00A869B3" w:rsidRDefault="00505678" w14:paraId="07A0C1B5" w14:textId="365B11AF">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rsidR="00AC1996" w:rsidP="00A869B3" w:rsidRDefault="00AC1996" w14:paraId="1725AFB9" w14:textId="77777777"/>
    <w:p w:rsidR="00AE31AE" w:rsidP="00AE31AE" w:rsidRDefault="00AC1996" w14:paraId="10796953" w14:textId="77777777">
      <w:pPr>
        <w:pStyle w:val="Heading2"/>
        <w:rPr>
          <w:lang w:val="en-NZ"/>
        </w:rPr>
      </w:pPr>
      <w:bookmarkStart w:name="_Toc160803139" w:id="6"/>
      <w:r>
        <w:t>Article 4:</w:t>
      </w:r>
      <w:r w:rsidR="00190BC4">
        <w:t xml:space="preserve"> </w:t>
      </w:r>
      <w:r w:rsidR="00AE31AE">
        <w:t>A Dynamic Method and Program for Multiple Password Generation and Management</w:t>
      </w:r>
      <w:bookmarkEnd w:id="6"/>
    </w:p>
    <w:p w:rsidRPr="00437E54" w:rsidR="00AC1996" w:rsidP="00437E54" w:rsidRDefault="00437E54" w14:paraId="2A17E4B7" w14:textId="2B62482F">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rsidR="00437E54" w:rsidP="00A869B3" w:rsidRDefault="00437E54" w14:paraId="195EF82D" w14:textId="77777777"/>
    <w:p w:rsidRPr="00AC1996" w:rsidR="00AC1996" w:rsidP="00A869B3" w:rsidRDefault="00AC1996" w14:paraId="310F03B0" w14:textId="65A5132B" w14:noSpellErr="1">
      <w:pPr>
        <w:pStyle w:val="Heading2"/>
        <w:rPr/>
      </w:pPr>
      <w:bookmarkStart w:name="_Toc160803140" w:id="7"/>
      <w:commentRangeStart w:id="1922532291"/>
      <w:r w:rsidR="00AC1996">
        <w:rPr/>
        <w:t>Article 5:</w:t>
      </w:r>
      <w:bookmarkEnd w:id="7"/>
      <w:commentRangeEnd w:id="1922532291"/>
      <w:r>
        <w:rPr>
          <w:rStyle w:val="CommentReference"/>
        </w:rPr>
        <w:commentReference w:id="1922532291"/>
      </w:r>
    </w:p>
    <w:p w:rsidRPr="00AC1996" w:rsidR="00AC1996" w:rsidP="00A869B3" w:rsidRDefault="00AC1996" w14:paraId="3DEFBC13" w14:textId="77777777">
      <w:pPr>
        <w:rPr>
          <w:rFonts w:eastAsiaTheme="majorEastAsia"/>
        </w:rPr>
      </w:pPr>
    </w:p>
    <w:p w:rsidR="00EC48F0" w:rsidP="00A869B3" w:rsidRDefault="00EC48F0" w14:paraId="5A0A3526" w14:textId="2244EAB6">
      <w:pPr>
        <w:rPr>
          <w:lang w:val="en-NZ"/>
        </w:rPr>
      </w:pPr>
    </w:p>
    <w:p w:rsidRPr="00EC48F0" w:rsidR="00DB170A" w:rsidP="00A869B3" w:rsidRDefault="00DB170A" w14:paraId="6A003296" w14:textId="77777777">
      <w:pPr>
        <w:rPr>
          <w:lang w:val="en-NZ"/>
        </w:rPr>
      </w:pPr>
    </w:p>
    <w:p w:rsidR="00AF48B0" w:rsidP="19CCE0B9" w:rsidRDefault="00AF48B0" w14:paraId="6D0948B1" w14:textId="6CD9F5D5">
      <w:pPr>
        <w:spacing w:after="160" w:line="278" w:lineRule="auto"/>
        <w:jc w:val="left"/>
        <w:textAlignment w:val="auto"/>
        <w:rPr>
          <w:bdr w:val="single" w:color="E3E3E3" w:sz="2" w:space="0" w:frame="1"/>
          <w:lang w:val="en-NZ"/>
        </w:rPr>
      </w:pPr>
      <w:r w:rsidRPr="19CCE0B9">
        <w:rPr>
          <w:lang w:val="en-NZ"/>
        </w:rPr>
        <w:br w:type="page"/>
      </w:r>
      <w:ins w:author="Duaa Al-Hamid" w:date="2024-03-11T00:11:59.952Z" w:id="1631308134">
        <w:r w:rsidRPr="19CCE0B9" w:rsidR="1CFD2450">
          <w:rPr>
            <w:lang w:val="en-NZ"/>
          </w:rPr>
          <w:t>You can summarise your literature section by adding a paragraph talking about</w:t>
        </w:r>
      </w:ins>
      <w:ins w:author="Duaa Al-Hamid" w:date="2024-03-11T00:12:25.032Z" w:id="1970960110">
        <w:r w:rsidRPr="19CCE0B9" w:rsidR="1CFD2450">
          <w:rPr>
            <w:lang w:val="en-NZ"/>
          </w:rPr>
          <w:t xml:space="preserve"> the gaps within these articles or any </w:t>
        </w:r>
        <w:r w:rsidRPr="19CCE0B9" w:rsidR="1CFD2450">
          <w:rPr>
            <w:lang w:val="en-NZ"/>
          </w:rPr>
          <w:t xml:space="preserve">special </w:t>
        </w:r>
        <w:r w:rsidRPr="19CCE0B9" w:rsidR="7DD9551E">
          <w:rPr>
            <w:lang w:val="en-NZ"/>
          </w:rPr>
          <w:t>features</w:t>
        </w:r>
        <w:r w:rsidRPr="19CCE0B9" w:rsidR="7DD9551E">
          <w:rPr>
            <w:lang w:val="en-NZ"/>
          </w:rPr>
          <w:t xml:space="preserve"> that can </w:t>
        </w:r>
        <w:r w:rsidRPr="19CCE0B9" w:rsidR="7DD9551E">
          <w:rPr>
            <w:lang w:val="en-NZ"/>
          </w:rPr>
          <w:t>benefit</w:t>
        </w:r>
        <w:r w:rsidRPr="19CCE0B9" w:rsidR="7DD9551E">
          <w:rPr>
            <w:lang w:val="en-NZ"/>
          </w:rPr>
          <w:t xml:space="preserve"> your project. </w:t>
        </w:r>
      </w:ins>
    </w:p>
    <w:p w:rsidRPr="006E054F" w:rsidR="006E054F" w:rsidP="006E054F" w:rsidRDefault="006E054F" w14:paraId="1F0100CF" w14:textId="7529DCAB">
      <w:pPr>
        <w:pStyle w:val="Heading1"/>
        <w:rPr>
          <w:lang w:val="en-NZ"/>
        </w:rPr>
      </w:pPr>
      <w:bookmarkStart w:name="_Toc160803141" w:id="8"/>
      <w:r w:rsidRPr="006E054F">
        <w:rPr>
          <w:bdr w:val="single" w:color="E3E3E3" w:sz="2" w:space="0" w:frame="1"/>
          <w:lang w:val="en-NZ"/>
        </w:rPr>
        <w:lastRenderedPageBreak/>
        <w:t>Research Question:</w:t>
      </w:r>
      <w:bookmarkEnd w:id="8"/>
    </w:p>
    <w:p w:rsidR="00D16559" w:rsidP="008C4D50" w:rsidRDefault="008D3E7D" w14:paraId="2D4EB546" w14:textId="5ABF0B3B">
      <w:pPr>
        <w:spacing w:after="240"/>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rsidR="00F51AD8" w:rsidP="00CB0E55" w:rsidRDefault="00B07FCC" w14:paraId="1D021D47" w14:textId="36DB7635">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rsidRPr="006A4603" w:rsidR="00FD3B09" w:rsidP="00CB0E55" w:rsidRDefault="00FD3B09" w14:paraId="039B47AA" w14:textId="77777777">
      <w:pPr>
        <w:rPr>
          <w:rFonts w:eastAsiaTheme="majorEastAsia"/>
        </w:rPr>
      </w:pPr>
    </w:p>
    <w:p w:rsidR="006E054F" w:rsidP="00F242A5" w:rsidRDefault="006E054F" w14:paraId="2E207BF0" w14:textId="76AE0EF5">
      <w:pPr>
        <w:pStyle w:val="Heading1"/>
        <w:rPr>
          <w:bdr w:val="single" w:color="E3E3E3" w:sz="2" w:space="0" w:frame="1"/>
          <w:lang w:val="en-NZ"/>
        </w:rPr>
      </w:pPr>
      <w:bookmarkStart w:name="_Toc160803142" w:id="9"/>
      <w:r w:rsidRPr="006E054F">
        <w:rPr>
          <w:bdr w:val="single" w:color="E3E3E3" w:sz="2" w:space="0" w:frame="1"/>
          <w:lang w:val="en-NZ"/>
        </w:rPr>
        <w:t>Changes to be Made and Tools:</w:t>
      </w:r>
      <w:bookmarkEnd w:id="9"/>
    </w:p>
    <w:p w:rsidRPr="00007070" w:rsidR="003F6CDE" w:rsidP="003F6CDE" w:rsidRDefault="00007070" w14:paraId="621EF8C0" w14:textId="2F8E446F">
      <w:pPr>
        <w:rPr>
          <w:i/>
          <w:iCs/>
          <w:color w:val="FF0000"/>
          <w:lang w:eastAsia="en-US"/>
        </w:rPr>
      </w:pPr>
      <w:bookmarkStart w:name="_Toc160803143" w:id="10"/>
      <w:r w:rsidRPr="00007070">
        <w:rPr>
          <w:i/>
          <w:iCs/>
          <w:color w:val="FF0000"/>
          <w:lang w:eastAsia="en-US"/>
        </w:rPr>
        <w:t>(This is just a list for now, will elaborate/explain latter)</w:t>
      </w:r>
    </w:p>
    <w:p w:rsidRPr="00645E11" w:rsidR="00645E11" w:rsidP="00AF48B0" w:rsidRDefault="00645E11" w14:paraId="66AF005F" w14:textId="00128903">
      <w:pPr>
        <w:pStyle w:val="Heading2"/>
        <w:rPr>
          <w:rFonts w:ascii="Segoe UI" w:hAnsi="Segoe UI"/>
          <w:sz w:val="18"/>
          <w:szCs w:val="18"/>
          <w:lang w:val="en-US" w:eastAsia="en-US"/>
        </w:rPr>
      </w:pPr>
      <w:r w:rsidRPr="00645E11">
        <w:rPr>
          <w:lang w:eastAsia="en-US"/>
        </w:rPr>
        <w:t>New Features:</w:t>
      </w:r>
      <w:bookmarkEnd w:id="10"/>
      <w:r w:rsidRPr="00645E11">
        <w:rPr>
          <w:lang w:val="en-US" w:eastAsia="en-US"/>
        </w:rPr>
        <w:t> </w:t>
      </w:r>
    </w:p>
    <w:p w:rsidRPr="00677A47" w:rsidR="00645E11" w:rsidP="00677A47" w:rsidRDefault="00645E11" w14:paraId="4BE14943" w14:textId="27AC508D">
      <w:pPr>
        <w:pStyle w:val="ListParagraph"/>
        <w:numPr>
          <w:ilvl w:val="0"/>
          <w:numId w:val="12"/>
        </w:numPr>
        <w:rPr>
          <w:lang w:val="en-US" w:eastAsia="en-US"/>
        </w:rPr>
      </w:pPr>
      <w:r w:rsidRPr="00677A47">
        <w:rPr>
          <w:lang w:eastAsia="en-US"/>
        </w:rPr>
        <w:t>Saving different login details (b</w:t>
      </w:r>
      <w:r w:rsidR="00677A47">
        <w:rPr>
          <w:lang w:eastAsia="en-US"/>
        </w:rPr>
        <w:t>irthday</w:t>
      </w:r>
      <w:r w:rsidRPr="00677A47">
        <w:rPr>
          <w:lang w:eastAsia="en-US"/>
        </w:rPr>
        <w:t>, pins</w:t>
      </w:r>
      <w:r w:rsidR="00677A47">
        <w:rPr>
          <w:lang w:eastAsia="en-US"/>
        </w:rPr>
        <w:t>/numbers</w:t>
      </w:r>
      <w:r w:rsidRPr="00677A47">
        <w:rPr>
          <w:lang w:eastAsia="en-US"/>
        </w:rPr>
        <w:t>, personal question)</w:t>
      </w:r>
      <w:r w:rsidRPr="00677A47">
        <w:rPr>
          <w:lang w:val="en-US" w:eastAsia="en-US"/>
        </w:rPr>
        <w:t> </w:t>
      </w:r>
    </w:p>
    <w:p w:rsidRPr="00677A47" w:rsidR="00645E11" w:rsidP="00677A47" w:rsidRDefault="00645E11" w14:paraId="1CC478EB" w14:textId="77777777">
      <w:pPr>
        <w:pStyle w:val="ListParagraph"/>
        <w:numPr>
          <w:ilvl w:val="0"/>
          <w:numId w:val="12"/>
        </w:numPr>
        <w:rPr>
          <w:lang w:val="en-US" w:eastAsia="en-US"/>
        </w:rPr>
      </w:pPr>
      <w:r w:rsidRPr="00645E11">
        <w:rPr>
          <w:lang w:eastAsia="en-US"/>
        </w:rPr>
        <w:t>Adding types of account options</w:t>
      </w:r>
      <w:r w:rsidRPr="00677A47">
        <w:rPr>
          <w:lang w:val="en-US" w:eastAsia="en-US"/>
        </w:rPr>
        <w:t> </w:t>
      </w:r>
    </w:p>
    <w:p w:rsidRPr="00677A47" w:rsidR="00645E11" w:rsidP="00677A47" w:rsidRDefault="00645E11" w14:paraId="385F803A" w14:textId="77777777">
      <w:pPr>
        <w:pStyle w:val="ListParagraph"/>
        <w:numPr>
          <w:ilvl w:val="1"/>
          <w:numId w:val="12"/>
        </w:numPr>
        <w:rPr>
          <w:lang w:val="en-US" w:eastAsia="en-US"/>
        </w:rPr>
      </w:pPr>
      <w:r w:rsidRPr="00645E11">
        <w:rPr>
          <w:lang w:eastAsia="en-US"/>
        </w:rPr>
        <w:t>Personal</w:t>
      </w:r>
      <w:r w:rsidRPr="00677A47">
        <w:rPr>
          <w:lang w:val="en-US" w:eastAsia="en-US"/>
        </w:rPr>
        <w:t> </w:t>
      </w:r>
    </w:p>
    <w:p w:rsidR="00645E11" w:rsidP="00677A47" w:rsidRDefault="00F36537" w14:paraId="42C6F508" w14:textId="2B47391E">
      <w:pPr>
        <w:pStyle w:val="ListParagraph"/>
        <w:numPr>
          <w:ilvl w:val="1"/>
          <w:numId w:val="12"/>
        </w:numPr>
        <w:rPr>
          <w:lang w:val="en-US" w:eastAsia="en-US"/>
        </w:rPr>
      </w:pPr>
      <w:r>
        <w:rPr>
          <w:noProof/>
          <w:lang w:val="en-US" w:eastAsia="en-US"/>
        </w:rPr>
        <w:drawing>
          <wp:anchor distT="0" distB="0" distL="114300" distR="114300" simplePos="0" relativeHeight="251659264" behindDoc="0" locked="0" layoutInCell="1" allowOverlap="1" wp14:anchorId="46CE1B83" wp14:editId="266001E7">
            <wp:simplePos x="0" y="0"/>
            <wp:positionH relativeFrom="margin">
              <wp:align>left</wp:align>
            </wp:positionH>
            <wp:positionV relativeFrom="paragraph">
              <wp:posOffset>320675</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5E11" w:rsidR="00645E11">
        <w:rPr>
          <w:lang w:eastAsia="en-US"/>
        </w:rPr>
        <w:t>Family</w:t>
      </w:r>
      <w:r w:rsidRPr="00677A47" w:rsidR="00645E11">
        <w:rPr>
          <w:lang w:val="en-US" w:eastAsia="en-US"/>
        </w:rPr>
        <w:t> </w:t>
      </w:r>
    </w:p>
    <w:p w:rsidRPr="00B82F18" w:rsidR="00B82F18" w:rsidP="00B82F18" w:rsidRDefault="00B82F18" w14:paraId="5E6BAFAE" w14:textId="3DF997F4">
      <w:pPr>
        <w:pStyle w:val="ListParagraph"/>
        <w:ind w:left="1440"/>
        <w:rPr>
          <w:lang w:val="en-US" w:eastAsia="en-US"/>
        </w:rPr>
      </w:pPr>
    </w:p>
    <w:p w:rsidRPr="00677A47" w:rsidR="00645E11" w:rsidP="00677A47" w:rsidRDefault="00645E11" w14:paraId="65B30414" w14:textId="77777777">
      <w:pPr>
        <w:pStyle w:val="ListParagraph"/>
        <w:numPr>
          <w:ilvl w:val="1"/>
          <w:numId w:val="12"/>
        </w:numPr>
        <w:rPr>
          <w:lang w:val="en-US" w:eastAsia="en-US"/>
        </w:rPr>
      </w:pPr>
      <w:r w:rsidRPr="00645E11">
        <w:rPr>
          <w:lang w:eastAsia="en-US"/>
        </w:rPr>
        <w:t>Business</w:t>
      </w:r>
      <w:r w:rsidRPr="00677A47">
        <w:rPr>
          <w:lang w:val="en-US" w:eastAsia="en-US"/>
        </w:rPr>
        <w:t> </w:t>
      </w:r>
    </w:p>
    <w:p w:rsidRPr="00677A47" w:rsidR="00645E11" w:rsidP="007C496C" w:rsidRDefault="00645E11" w14:paraId="1FB05ABE" w14:textId="77777777">
      <w:pPr>
        <w:pStyle w:val="ListParagraph"/>
        <w:numPr>
          <w:ilvl w:val="1"/>
          <w:numId w:val="12"/>
        </w:numPr>
        <w:rPr>
          <w:lang w:val="en-US" w:eastAsia="en-US"/>
        </w:rPr>
      </w:pPr>
      <w:r w:rsidRPr="00645E11">
        <w:rPr>
          <w:lang w:eastAsia="en-US"/>
        </w:rPr>
        <w:t>Password sharing</w:t>
      </w:r>
      <w:r w:rsidRPr="00677A47">
        <w:rPr>
          <w:lang w:val="en-US" w:eastAsia="en-US"/>
        </w:rPr>
        <w:t> </w:t>
      </w:r>
    </w:p>
    <w:p w:rsidR="00645E11" w:rsidP="00677A47" w:rsidRDefault="00645E11" w14:paraId="4B95FEF1" w14:textId="77777777">
      <w:pPr>
        <w:pStyle w:val="ListParagraph"/>
        <w:numPr>
          <w:ilvl w:val="0"/>
          <w:numId w:val="12"/>
        </w:numPr>
        <w:rPr>
          <w:lang w:val="en-US" w:eastAsia="en-US"/>
        </w:rPr>
      </w:pPr>
      <w:r w:rsidRPr="00645E11">
        <w:rPr>
          <w:lang w:eastAsia="en-US"/>
        </w:rPr>
        <w:t>Search &amp; Filter</w:t>
      </w:r>
      <w:r w:rsidRPr="00677A47">
        <w:rPr>
          <w:lang w:val="en-US" w:eastAsia="en-US"/>
        </w:rPr>
        <w:t> </w:t>
      </w:r>
    </w:p>
    <w:p w:rsidRPr="00677A47" w:rsidR="00AA74EA" w:rsidP="00677A47" w:rsidRDefault="00AA74EA" w14:paraId="7F418CB8" w14:textId="41676EAE">
      <w:pPr>
        <w:pStyle w:val="ListParagraph"/>
        <w:numPr>
          <w:ilvl w:val="0"/>
          <w:numId w:val="12"/>
        </w:numPr>
        <w:rPr>
          <w:lang w:val="en-US" w:eastAsia="en-US"/>
        </w:rPr>
      </w:pPr>
      <w:r>
        <w:rPr>
          <w:lang w:val="en-US" w:eastAsia="en-US"/>
        </w:rPr>
        <w:t>Secure</w:t>
      </w:r>
      <w:r w:rsidR="000A0F1D">
        <w:rPr>
          <w:lang w:val="en-US" w:eastAsia="en-US"/>
        </w:rPr>
        <w:t>/lock</w:t>
      </w:r>
      <w:r>
        <w:rPr>
          <w:lang w:val="en-US" w:eastAsia="en-US"/>
        </w:rPr>
        <w:t xml:space="preserve"> password</w:t>
      </w:r>
      <w:r w:rsidR="000A0F1D">
        <w:rPr>
          <w:lang w:val="en-US" w:eastAsia="en-US"/>
        </w:rPr>
        <w:t>s</w:t>
      </w:r>
    </w:p>
    <w:p w:rsidRPr="00645E11" w:rsidR="00645E11" w:rsidP="00645E11" w:rsidRDefault="00645E11" w14:paraId="5A5DDA08" w14:textId="7CF54607">
      <w:pPr>
        <w:jc w:val="left"/>
        <w:rPr>
          <w:rFonts w:ascii="Segoe UI" w:hAnsi="Segoe UI" w:cs="Segoe UI"/>
          <w:sz w:val="18"/>
          <w:szCs w:val="18"/>
          <w:lang w:val="en-US" w:eastAsia="en-US"/>
        </w:rPr>
      </w:pPr>
      <w:r w:rsidRPr="00645E11">
        <w:rPr>
          <w:rFonts w:cs="Segoe UI"/>
          <w:sz w:val="22"/>
          <w:szCs w:val="22"/>
          <w:lang w:val="en-US" w:eastAsia="en-US"/>
        </w:rPr>
        <w:t> </w:t>
      </w:r>
    </w:p>
    <w:p w:rsidR="00677A47" w:rsidP="00AF48B0" w:rsidRDefault="00645E11" w14:paraId="617089A2" w14:textId="77777777">
      <w:pPr>
        <w:pStyle w:val="Heading2"/>
        <w:rPr>
          <w:sz w:val="16"/>
          <w:szCs w:val="16"/>
          <w:shd w:val="clear" w:color="auto" w:fill="FFFFFF"/>
          <w:lang w:eastAsia="en-US"/>
        </w:rPr>
      </w:pPr>
      <w:bookmarkStart w:name="_Toc160803144" w:id="11"/>
      <w:r w:rsidRPr="00645E11">
        <w:rPr>
          <w:lang w:eastAsia="en-US"/>
        </w:rPr>
        <w:t>Improvements:</w:t>
      </w:r>
      <w:bookmarkEnd w:id="11"/>
      <w:r w:rsidRPr="00645E11">
        <w:rPr>
          <w:lang w:val="en-US" w:eastAsia="en-US"/>
        </w:rPr>
        <w:t> </w:t>
      </w:r>
    </w:p>
    <w:p w:rsidRPr="00677A47" w:rsidR="00677A47" w:rsidP="00677A47" w:rsidRDefault="00645E11" w14:paraId="340F4E8E" w14:textId="77777777">
      <w:pPr>
        <w:pStyle w:val="ListParagraph"/>
        <w:numPr>
          <w:ilvl w:val="0"/>
          <w:numId w:val="13"/>
        </w:numPr>
        <w:rPr>
          <w:lang w:val="en-US" w:eastAsia="en-US"/>
        </w:rPr>
      </w:pPr>
      <w:r w:rsidRPr="00677A47">
        <w:rPr>
          <w:lang w:eastAsia="en-US"/>
        </w:rPr>
        <w:t>256-AES Encryption</w:t>
      </w:r>
      <w:r w:rsidRPr="00677A47">
        <w:rPr>
          <w:lang w:val="en-US" w:eastAsia="en-US"/>
        </w:rPr>
        <w:t> </w:t>
      </w:r>
    </w:p>
    <w:p w:rsidRPr="00677A47" w:rsidR="00677A47" w:rsidP="00677A47" w:rsidRDefault="00645E11" w14:paraId="2A9B74EA" w14:textId="4396E6F6">
      <w:pPr>
        <w:pStyle w:val="ListParagraph"/>
        <w:numPr>
          <w:ilvl w:val="0"/>
          <w:numId w:val="13"/>
        </w:numPr>
        <w:rPr>
          <w:lang w:val="en-US" w:eastAsia="en-US"/>
        </w:rPr>
      </w:pPr>
      <w:r w:rsidRPr="00677A47">
        <w:rPr>
          <w:lang w:eastAsia="en-US"/>
        </w:rPr>
        <w:t>Securer login</w:t>
      </w:r>
      <w:r w:rsidRPr="00677A47">
        <w:rPr>
          <w:lang w:val="en-US" w:eastAsia="en-US"/>
        </w:rPr>
        <w:t> </w:t>
      </w:r>
    </w:p>
    <w:p w:rsidR="00677A47" w:rsidP="00874765" w:rsidRDefault="009D0EB1" w14:paraId="769797C3" w14:textId="176F6584">
      <w:pPr>
        <w:pStyle w:val="ListParagraph"/>
        <w:numPr>
          <w:ilvl w:val="1"/>
          <w:numId w:val="13"/>
        </w:numPr>
        <w:rPr>
          <w:lang w:val="en-US" w:eastAsia="en-US"/>
        </w:rPr>
      </w:pPr>
      <w:r>
        <w:rPr>
          <w:noProof/>
          <w:lang w:val="en-US" w:eastAsia="en-US"/>
        </w:rPr>
        <w:lastRenderedPageBreak/>
        <w:drawing>
          <wp:anchor distT="0" distB="0" distL="114300" distR="114300" simplePos="0" relativeHeight="251657216" behindDoc="0" locked="0" layoutInCell="1" allowOverlap="1" wp14:anchorId="57FC5118" wp14:editId="41083A94">
            <wp:simplePos x="0" y="0"/>
            <wp:positionH relativeFrom="margin">
              <wp:posOffset>-635</wp:posOffset>
            </wp:positionH>
            <wp:positionV relativeFrom="paragraph">
              <wp:posOffset>251460</wp:posOffset>
            </wp:positionV>
            <wp:extent cx="4981575" cy="27673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1575" cy="276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7A47" w:rsidR="00487766">
        <w:rPr>
          <w:lang w:val="en-US" w:eastAsia="en-US"/>
        </w:rPr>
        <w:t>Animal ID</w:t>
      </w:r>
    </w:p>
    <w:p w:rsidRPr="00677A47" w:rsidR="009D0EB1" w:rsidP="009D0EB1" w:rsidRDefault="009D0EB1" w14:paraId="781C69B1" w14:textId="3A778D2A">
      <w:pPr>
        <w:pStyle w:val="ListParagraph"/>
        <w:ind w:left="1440"/>
        <w:rPr>
          <w:lang w:val="en-US" w:eastAsia="en-US"/>
        </w:rPr>
      </w:pPr>
    </w:p>
    <w:p w:rsidRPr="00677A47" w:rsidR="00677A47" w:rsidP="00677A47" w:rsidRDefault="00645E11" w14:paraId="56A27EB2" w14:textId="0DCAEDDE">
      <w:pPr>
        <w:pStyle w:val="ListParagraph"/>
        <w:numPr>
          <w:ilvl w:val="0"/>
          <w:numId w:val="13"/>
        </w:numPr>
        <w:rPr>
          <w:lang w:val="en-US" w:eastAsia="en-US"/>
        </w:rPr>
      </w:pPr>
      <w:r w:rsidRPr="00677A47">
        <w:rPr>
          <w:lang w:eastAsia="en-US"/>
        </w:rPr>
        <w:t>Move to online (deploy</w:t>
      </w:r>
      <w:r w:rsidR="006D2031">
        <w:rPr>
          <w:lang w:eastAsia="en-US"/>
        </w:rPr>
        <w:t>able</w:t>
      </w:r>
      <w:r w:rsidRPr="00677A47">
        <w:rPr>
          <w:lang w:eastAsia="en-US"/>
        </w:rPr>
        <w:t xml:space="preserve"> </w:t>
      </w:r>
      <w:r w:rsidR="00C230BE">
        <w:rPr>
          <w:lang w:eastAsia="en-US"/>
        </w:rPr>
        <w:t xml:space="preserve">for </w:t>
      </w:r>
      <w:r w:rsidRPr="00677A47">
        <w:rPr>
          <w:lang w:eastAsia="en-US"/>
        </w:rPr>
        <w:t>website)</w:t>
      </w:r>
      <w:r w:rsidRPr="00677A47">
        <w:rPr>
          <w:lang w:val="en-US" w:eastAsia="en-US"/>
        </w:rPr>
        <w:t> </w:t>
      </w:r>
      <w:r w:rsidRPr="00677A47" w:rsidR="00677A47">
        <w:rPr>
          <w:lang w:val="en-US" w:eastAsia="en-US"/>
        </w:rPr>
        <w:tab/>
      </w:r>
    </w:p>
    <w:p w:rsidRPr="00677A47" w:rsidR="00677A47" w:rsidP="00677A47" w:rsidRDefault="00645E11" w14:paraId="16CD7162" w14:textId="00584BB3">
      <w:pPr>
        <w:pStyle w:val="ListParagraph"/>
        <w:numPr>
          <w:ilvl w:val="0"/>
          <w:numId w:val="13"/>
        </w:numPr>
        <w:rPr>
          <w:lang w:val="en-US" w:eastAsia="en-US"/>
        </w:rPr>
      </w:pPr>
      <w:r w:rsidRPr="00677A47">
        <w:rPr>
          <w:lang w:eastAsia="en-US"/>
        </w:rPr>
        <w:t>Improving our data framework</w:t>
      </w:r>
      <w:r w:rsidRPr="00677A47">
        <w:rPr>
          <w:lang w:val="en-US" w:eastAsia="en-US"/>
        </w:rPr>
        <w:t> </w:t>
      </w:r>
    </w:p>
    <w:p w:rsidR="00645E11" w:rsidP="00677A47" w:rsidRDefault="00645E11" w14:paraId="28ACD308" w14:textId="0A114493">
      <w:pPr>
        <w:pStyle w:val="ListParagraph"/>
        <w:numPr>
          <w:ilvl w:val="0"/>
          <w:numId w:val="13"/>
        </w:numPr>
        <w:rPr>
          <w:lang w:val="en-US" w:eastAsia="en-US"/>
        </w:rPr>
      </w:pPr>
      <w:r w:rsidRPr="00677A47">
        <w:rPr>
          <w:lang w:eastAsia="en-US"/>
        </w:rPr>
        <w:t>Pa</w:t>
      </w:r>
      <w:r w:rsidRPr="00677A47" w:rsidR="00677A47">
        <w:rPr>
          <w:lang w:eastAsia="en-US"/>
        </w:rPr>
        <w:t>raphrase</w:t>
      </w:r>
      <w:r w:rsidRPr="00677A47">
        <w:rPr>
          <w:lang w:eastAsia="en-US"/>
        </w:rPr>
        <w:t xml:space="preserve"> Generator</w:t>
      </w:r>
      <w:r w:rsidRPr="00677A47">
        <w:rPr>
          <w:lang w:val="en-US" w:eastAsia="en-US"/>
        </w:rPr>
        <w:t> </w:t>
      </w:r>
    </w:p>
    <w:p w:rsidRPr="00645E11" w:rsidR="00645E11" w:rsidP="00677A47" w:rsidRDefault="00645E11" w14:paraId="0928B001" w14:textId="7C5A4A1D">
      <w:pPr>
        <w:rPr>
          <w:rFonts w:ascii="Segoe UI" w:hAnsi="Segoe UI"/>
          <w:sz w:val="18"/>
          <w:szCs w:val="18"/>
          <w:lang w:val="en-US" w:eastAsia="en-US"/>
        </w:rPr>
      </w:pPr>
    </w:p>
    <w:p w:rsidRPr="00F242A5" w:rsidR="00F242A5" w:rsidP="00F242A5" w:rsidRDefault="00F242A5" w14:paraId="7A9B869F" w14:textId="77777777">
      <w:pPr>
        <w:rPr>
          <w:lang w:val="en-NZ"/>
        </w:rPr>
      </w:pPr>
    </w:p>
    <w:p w:rsidRPr="006E054F" w:rsidR="006E054F" w:rsidP="00F242A5" w:rsidRDefault="00800058" w14:paraId="2F3F722B" w14:textId="5F6BDD58">
      <w:pPr>
        <w:pStyle w:val="Heading1"/>
        <w:rPr>
          <w:lang w:val="en-NZ"/>
        </w:rPr>
      </w:pPr>
      <w:bookmarkStart w:name="_Toc160803145" w:id="12"/>
      <w:r w:rsidRPr="003A6DFD">
        <w:rPr>
          <w:noProof/>
          <w:lang w:val="en-NZ"/>
        </w:rPr>
        <w:drawing>
          <wp:anchor distT="0" distB="0" distL="114300" distR="114300" simplePos="0" relativeHeight="251658240" behindDoc="0" locked="0" layoutInCell="1" allowOverlap="1" wp14:anchorId="7781C11C" wp14:editId="1808F8BF">
            <wp:simplePos x="0" y="0"/>
            <wp:positionH relativeFrom="column">
              <wp:posOffset>-666750</wp:posOffset>
            </wp:positionH>
            <wp:positionV relativeFrom="paragraph">
              <wp:posOffset>609600</wp:posOffset>
            </wp:positionV>
            <wp:extent cx="7061835" cy="17907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1835" cy="1790700"/>
                    </a:xfrm>
                    <a:prstGeom prst="rect">
                      <a:avLst/>
                    </a:prstGeom>
                  </pic:spPr>
                </pic:pic>
              </a:graphicData>
            </a:graphic>
            <wp14:sizeRelH relativeFrom="margin">
              <wp14:pctWidth>0</wp14:pctWidth>
            </wp14:sizeRelH>
            <wp14:sizeRelV relativeFrom="margin">
              <wp14:pctHeight>0</wp14:pctHeight>
            </wp14:sizeRelV>
          </wp:anchor>
        </w:drawing>
      </w:r>
      <w:r w:rsidRPr="006E054F" w:rsidR="006E054F">
        <w:rPr>
          <w:bdr w:val="single" w:color="E3E3E3" w:sz="2" w:space="0" w:frame="1"/>
          <w:lang w:val="en-NZ"/>
        </w:rPr>
        <w:t>Schedule for Implementation/Timeline:</w:t>
      </w:r>
      <w:bookmarkEnd w:id="12"/>
    </w:p>
    <w:p w:rsidRPr="007D67E9" w:rsidR="006E054F" w:rsidP="00F242A5" w:rsidRDefault="006E054F" w14:paraId="478BB799" w14:textId="79B63DC0">
      <w:pPr>
        <w:rPr>
          <w:lang w:val="en-NZ"/>
        </w:rPr>
      </w:pPr>
    </w:p>
    <w:p w:rsidRPr="006E054F" w:rsidR="006E054F" w:rsidP="00F242A5" w:rsidRDefault="006E054F" w14:paraId="560F3E39" w14:textId="3AE15ACA">
      <w:pPr>
        <w:pStyle w:val="Heading1"/>
        <w:rPr>
          <w:lang w:val="en-NZ"/>
        </w:rPr>
      </w:pPr>
      <w:bookmarkStart w:name="_Toc160803146" w:id="13"/>
      <w:r w:rsidRPr="006E054F">
        <w:rPr>
          <w:bdr w:val="single" w:color="E3E3E3" w:sz="2" w:space="0" w:frame="1"/>
          <w:lang w:val="en-NZ"/>
        </w:rPr>
        <w:t>Conclusion</w:t>
      </w:r>
      <w:r w:rsidR="00F242A5">
        <w:rPr>
          <w:bdr w:val="single" w:color="E3E3E3" w:sz="2" w:space="0" w:frame="1"/>
          <w:lang w:val="en-NZ"/>
        </w:rPr>
        <w:t>:</w:t>
      </w:r>
      <w:bookmarkEnd w:id="13"/>
    </w:p>
    <w:p w:rsidR="00DB170A" w:rsidP="00A869B3" w:rsidRDefault="00DB170A" w14:paraId="6535B4FE" w14:textId="77777777">
      <w:pPr>
        <w:rPr>
          <w:bdr w:val="single" w:color="E3E3E3" w:sz="2" w:space="0" w:frame="1"/>
          <w:lang w:val="en-NZ"/>
        </w:rPr>
      </w:pPr>
      <w:r>
        <w:rPr>
          <w:bdr w:val="single" w:color="E3E3E3" w:sz="2" w:space="0" w:frame="1"/>
          <w:lang w:val="en-NZ"/>
        </w:rPr>
        <w:br w:type="page"/>
      </w:r>
    </w:p>
    <w:p w:rsidR="00D60C52" w:rsidP="00487766" w:rsidRDefault="00D60C52" w14:paraId="30A8034C" w14:textId="1BD96569">
      <w:pPr>
        <w:pStyle w:val="Heading1"/>
        <w:rPr>
          <w:lang w:val="en-NZ"/>
        </w:rPr>
      </w:pPr>
      <w:bookmarkStart w:name="_Toc160803147" w:id="14"/>
      <w:r>
        <w:rPr>
          <w:lang w:val="en-NZ"/>
        </w:rPr>
        <w:lastRenderedPageBreak/>
        <w:t>Notes</w:t>
      </w:r>
      <w:r w:rsidR="00487766">
        <w:rPr>
          <w:lang w:val="en-NZ"/>
        </w:rPr>
        <w:t xml:space="preserve"> (For personal use)</w:t>
      </w:r>
      <w:bookmarkEnd w:id="14"/>
    </w:p>
    <w:p w:rsidRPr="00D60C52" w:rsidR="00D60C52" w:rsidP="00D60C52" w:rsidRDefault="00D60C52" w14:paraId="5DAFB793" w14:textId="77777777">
      <w:pPr>
        <w:rPr>
          <w:lang w:val="en-NZ"/>
        </w:rPr>
      </w:pPr>
    </w:p>
    <w:p w:rsidR="007B5ADE" w:rsidP="00A869B3" w:rsidRDefault="007B5ADE" w14:paraId="2C859B9F" w14:textId="41609103">
      <w:pPr>
        <w:pStyle w:val="ListParagraph"/>
        <w:numPr>
          <w:ilvl w:val="0"/>
          <w:numId w:val="2"/>
        </w:numPr>
        <w:rPr>
          <w:lang w:val="en-NZ"/>
        </w:rPr>
      </w:pPr>
      <w:r>
        <w:rPr>
          <w:lang w:val="en-NZ"/>
        </w:rPr>
        <w:t>Articles</w:t>
      </w:r>
    </w:p>
    <w:p w:rsidR="00B86298" w:rsidP="00B86298" w:rsidRDefault="00FB79F3" w14:paraId="5EECA6A6" w14:textId="77777777">
      <w:pPr>
        <w:pStyle w:val="ListParagraph"/>
        <w:numPr>
          <w:ilvl w:val="1"/>
          <w:numId w:val="2"/>
        </w:numPr>
        <w:rPr>
          <w:lang w:val="en-NZ"/>
        </w:rPr>
      </w:pPr>
      <w:hyperlink w:history="1" r:id="rId9">
        <w:r w:rsidRPr="00DC53AA" w:rsidR="00DB170A">
          <w:rPr>
            <w:rStyle w:val="Hyperlink"/>
            <w:lang w:val="en-NZ"/>
          </w:rPr>
          <w:t>A Study for an idea password manager</w:t>
        </w:r>
      </w:hyperlink>
    </w:p>
    <w:p w:rsidRPr="0051039F" w:rsidR="00DB170A" w:rsidP="00B86298" w:rsidRDefault="00FB79F3" w14:paraId="62AA5634" w14:textId="0C35E43D">
      <w:pPr>
        <w:pStyle w:val="ListParagraph"/>
        <w:numPr>
          <w:ilvl w:val="1"/>
          <w:numId w:val="2"/>
        </w:numPr>
        <w:rPr>
          <w:lang w:val="en-NZ"/>
        </w:rPr>
      </w:pPr>
      <w:hyperlink w:history="1" r:id="rId10">
        <w:r w:rsidRPr="005B1011" w:rsidR="00B86298">
          <w:rPr>
            <w:rStyle w:val="Hyperlink"/>
          </w:rPr>
          <w:t>Balancing Password Security and User Convenience: Exploring the Potential of Prompt Models for Password Generation</w:t>
        </w:r>
      </w:hyperlink>
    </w:p>
    <w:p w:rsidRPr="00190BC4" w:rsidR="00190BC4" w:rsidP="00190BC4" w:rsidRDefault="00FB79F3" w14:paraId="6C213A7F" w14:textId="77777777">
      <w:pPr>
        <w:pStyle w:val="ListParagraph"/>
        <w:numPr>
          <w:ilvl w:val="1"/>
          <w:numId w:val="2"/>
        </w:numPr>
        <w:rPr>
          <w:rStyle w:val="Hyperlink"/>
          <w:color w:val="auto"/>
          <w:u w:val="none"/>
          <w:lang w:val="en-NZ"/>
        </w:rPr>
      </w:pPr>
      <w:hyperlink w:history="1" r:id="rId11">
        <w:r w:rsidRPr="0051039F" w:rsidR="0051039F">
          <w:rPr>
            <w:rStyle w:val="Hyperlink"/>
            <w:lang w:val="en-NZ"/>
          </w:rPr>
          <w:t>A Comparative Study on Modern Password Management</w:t>
        </w:r>
      </w:hyperlink>
    </w:p>
    <w:p w:rsidRPr="00AE31AE" w:rsidR="00190BC4" w:rsidP="00190BC4" w:rsidRDefault="00FB79F3" w14:paraId="68AA8663" w14:textId="5CEDC664">
      <w:pPr>
        <w:pStyle w:val="ListParagraph"/>
        <w:numPr>
          <w:ilvl w:val="1"/>
          <w:numId w:val="2"/>
        </w:numPr>
        <w:rPr>
          <w:lang w:val="en-NZ"/>
        </w:rPr>
      </w:pPr>
      <w:hyperlink w:history="1" r:id="rId12">
        <w:r w:rsidRPr="00AE31AE" w:rsidR="00AE31AE">
          <w:rPr>
            <w:rStyle w:val="Hyperlink"/>
            <w:shd w:val="clear" w:color="auto" w:fill="FFFFFF"/>
          </w:rPr>
          <w:t>A Dynamic Method and Program for Multiple Password Generation and Management</w:t>
        </w:r>
      </w:hyperlink>
    </w:p>
    <w:p w:rsidRPr="00190BC4" w:rsidR="00AE31AE" w:rsidP="00190BC4" w:rsidRDefault="00AE31AE" w14:paraId="69F6F193" w14:textId="77777777">
      <w:pPr>
        <w:pStyle w:val="ListParagraph"/>
        <w:numPr>
          <w:ilvl w:val="1"/>
          <w:numId w:val="2"/>
        </w:numPr>
        <w:rPr>
          <w:lang w:val="en-NZ"/>
        </w:rPr>
      </w:pPr>
    </w:p>
    <w:p w:rsidR="0051039F" w:rsidP="00A869B3" w:rsidRDefault="0051039F" w14:paraId="6335D632" w14:textId="77777777">
      <w:pPr>
        <w:rPr>
          <w:lang w:val="en-NZ"/>
        </w:rPr>
      </w:pPr>
    </w:p>
    <w:p w:rsidRPr="00190F2B" w:rsidR="005A6FF9" w:rsidP="00487766" w:rsidRDefault="00D60C52" w14:paraId="59929767" w14:textId="41E1B187">
      <w:pPr>
        <w:pStyle w:val="Heading2"/>
        <w:rPr>
          <w:lang w:val="en-NZ"/>
        </w:rPr>
      </w:pPr>
      <w:bookmarkStart w:name="_Toc160803148" w:id="15"/>
      <w:r>
        <w:rPr>
          <w:lang w:val="en-NZ"/>
        </w:rPr>
        <w:t>Structure</w:t>
      </w:r>
      <w:bookmarkEnd w:id="15"/>
    </w:p>
    <w:p w:rsidRPr="00EC48F0" w:rsidR="00EC48F0" w:rsidP="00A869B3" w:rsidRDefault="00EC48F0" w14:paraId="64C20DB6" w14:textId="79A66497">
      <w:pPr>
        <w:pStyle w:val="ListParagraph"/>
        <w:numPr>
          <w:ilvl w:val="0"/>
          <w:numId w:val="2"/>
        </w:numPr>
        <w:rPr>
          <w:lang w:val="en-NZ"/>
        </w:rPr>
      </w:pPr>
      <w:r w:rsidRPr="001158F9">
        <w:rPr>
          <w:strike/>
          <w:bdr w:val="single" w:color="E3E3E3" w:sz="2" w:space="0" w:frame="1"/>
          <w:lang w:val="en-NZ"/>
        </w:rPr>
        <w:t>Abstract (150-250 words)</w:t>
      </w:r>
      <w:r w:rsidRPr="00EC48F0">
        <w:rPr>
          <w:bdr w:val="single" w:color="E3E3E3" w:sz="2" w:space="0" w:frame="1"/>
          <w:lang w:val="en-NZ"/>
        </w:rPr>
        <w:t>:</w:t>
      </w:r>
    </w:p>
    <w:p w:rsidR="007966CB" w:rsidP="00A869B3" w:rsidRDefault="00EC48F0" w14:paraId="0853F8D0" w14:textId="77777777">
      <w:pPr>
        <w:pStyle w:val="ListParagraph"/>
        <w:numPr>
          <w:ilvl w:val="1"/>
          <w:numId w:val="2"/>
        </w:numPr>
        <w:rPr>
          <w:lang w:val="en-NZ"/>
        </w:rPr>
      </w:pPr>
      <w:r w:rsidRPr="00EC48F0">
        <w:rPr>
          <w:lang w:val="en-NZ"/>
        </w:rPr>
        <w:t>Briefly summarize the project.</w:t>
      </w:r>
      <w:r w:rsidR="007966CB">
        <w:rPr>
          <w:lang w:val="en-NZ"/>
        </w:rPr>
        <w:t xml:space="preserve"> </w:t>
      </w:r>
    </w:p>
    <w:p w:rsidR="00EC48F0" w:rsidP="00A869B3" w:rsidRDefault="00EC48F0" w14:paraId="01F1EE0F" w14:textId="0E48FEDC">
      <w:pPr>
        <w:pStyle w:val="ListParagraph"/>
        <w:numPr>
          <w:ilvl w:val="1"/>
          <w:numId w:val="2"/>
        </w:numPr>
        <w:rPr>
          <w:lang w:val="en-NZ"/>
        </w:rPr>
      </w:pPr>
      <w:r w:rsidRPr="007966CB">
        <w:rPr>
          <w:lang w:val="en-NZ"/>
        </w:rPr>
        <w:t>Cover background, current issues, motivation, proposed solution, and expected outcomes.</w:t>
      </w:r>
    </w:p>
    <w:p w:rsidRPr="007966CB" w:rsidR="005A6FF9" w:rsidP="00A869B3" w:rsidRDefault="005A6FF9" w14:paraId="606A4B41" w14:textId="77777777">
      <w:pPr>
        <w:pStyle w:val="ListParagraph"/>
        <w:rPr>
          <w:lang w:val="en-NZ"/>
        </w:rPr>
      </w:pPr>
    </w:p>
    <w:p w:rsidRPr="007966CB" w:rsidR="007966CB" w:rsidP="00A869B3" w:rsidRDefault="00EC48F0" w14:paraId="2602CC8C" w14:textId="77777777">
      <w:pPr>
        <w:pStyle w:val="ListParagraph"/>
        <w:numPr>
          <w:ilvl w:val="0"/>
          <w:numId w:val="2"/>
        </w:numPr>
        <w:rPr>
          <w:lang w:val="en-NZ"/>
        </w:rPr>
      </w:pPr>
      <w:r w:rsidRPr="007966CB">
        <w:rPr>
          <w:bdr w:val="single" w:color="E3E3E3" w:sz="2" w:space="0" w:frame="1"/>
          <w:lang w:val="en-NZ"/>
        </w:rPr>
        <w:t>Introduction:</w:t>
      </w:r>
    </w:p>
    <w:p w:rsidRPr="00EF3AA3" w:rsidR="008B24EA" w:rsidP="00A869B3" w:rsidRDefault="00EC48F0" w14:paraId="612537B3" w14:textId="77777777">
      <w:pPr>
        <w:pStyle w:val="ListParagraph"/>
        <w:numPr>
          <w:ilvl w:val="1"/>
          <w:numId w:val="2"/>
        </w:numPr>
        <w:rPr>
          <w:lang w:val="en-NZ"/>
        </w:rPr>
      </w:pPr>
      <w:r w:rsidRPr="00EF3AA3">
        <w:rPr>
          <w:lang w:val="en-NZ"/>
        </w:rPr>
        <w:t>Provide comprehensive background and motivation.</w:t>
      </w:r>
    </w:p>
    <w:p w:rsidR="008B24EA" w:rsidP="00A869B3" w:rsidRDefault="00EC48F0" w14:paraId="1B9B3B6D" w14:textId="77777777">
      <w:pPr>
        <w:pStyle w:val="ListParagraph"/>
        <w:numPr>
          <w:ilvl w:val="1"/>
          <w:numId w:val="2"/>
        </w:numPr>
        <w:rPr>
          <w:lang w:val="en-NZ"/>
        </w:rPr>
      </w:pPr>
      <w:r w:rsidRPr="008B24EA">
        <w:rPr>
          <w:lang w:val="en-NZ"/>
        </w:rPr>
        <w:t>Discuss challenges in the chosen research area.</w:t>
      </w:r>
    </w:p>
    <w:p w:rsidR="008B24EA" w:rsidP="00A869B3" w:rsidRDefault="00EC48F0" w14:paraId="1FE275F1" w14:textId="77777777">
      <w:pPr>
        <w:pStyle w:val="ListParagraph"/>
        <w:numPr>
          <w:ilvl w:val="1"/>
          <w:numId w:val="2"/>
        </w:numPr>
        <w:rPr>
          <w:lang w:val="en-NZ"/>
        </w:rPr>
      </w:pPr>
      <w:r w:rsidRPr="008B24EA">
        <w:rPr>
          <w:lang w:val="en-NZ"/>
        </w:rPr>
        <w:t>Briefly outline the proposed solution and contributions to knowledge.</w:t>
      </w:r>
    </w:p>
    <w:p w:rsidR="005A6FF9" w:rsidP="00A869B3" w:rsidRDefault="005A6FF9" w14:paraId="72D82089" w14:textId="77777777">
      <w:pPr>
        <w:pStyle w:val="ListParagraph"/>
        <w:rPr>
          <w:lang w:val="en-NZ"/>
        </w:rPr>
      </w:pPr>
    </w:p>
    <w:p w:rsidRPr="001158F9" w:rsidR="008B24EA" w:rsidP="00A869B3" w:rsidRDefault="00EC48F0" w14:paraId="6AC5D534" w14:textId="0DEB5A22">
      <w:pPr>
        <w:pStyle w:val="ListParagraph"/>
        <w:numPr>
          <w:ilvl w:val="0"/>
          <w:numId w:val="2"/>
        </w:numPr>
        <w:rPr>
          <w:lang w:val="en-NZ"/>
        </w:rPr>
      </w:pPr>
      <w:r w:rsidRPr="008B24EA">
        <w:rPr>
          <w:bdr w:val="single" w:color="E3E3E3" w:sz="2" w:space="0" w:frame="1"/>
          <w:lang w:val="en-NZ"/>
        </w:rPr>
        <w:t xml:space="preserve">Literature Review </w:t>
      </w:r>
    </w:p>
    <w:p w:rsidRPr="001158F9" w:rsidR="001158F9" w:rsidP="001158F9" w:rsidRDefault="001158F9" w14:paraId="5E7ED475" w14:textId="7CC17659">
      <w:pPr>
        <w:pStyle w:val="ListParagraph"/>
        <w:numPr>
          <w:ilvl w:val="1"/>
          <w:numId w:val="2"/>
        </w:numPr>
        <w:rPr>
          <w:strike/>
          <w:lang w:val="en-NZ"/>
        </w:rPr>
      </w:pPr>
      <w:r w:rsidRPr="001158F9">
        <w:rPr>
          <w:strike/>
          <w:bdr w:val="single" w:color="E3E3E3" w:sz="2" w:space="0" w:frame="1"/>
          <w:lang w:val="en-NZ"/>
        </w:rPr>
        <w:t>1.</w:t>
      </w:r>
    </w:p>
    <w:p w:rsidRPr="001158F9" w:rsidR="001158F9" w:rsidP="001158F9" w:rsidRDefault="001158F9" w14:paraId="2B07C525" w14:textId="2C1E1C07">
      <w:pPr>
        <w:pStyle w:val="ListParagraph"/>
        <w:numPr>
          <w:ilvl w:val="1"/>
          <w:numId w:val="2"/>
        </w:numPr>
        <w:rPr>
          <w:strike/>
          <w:lang w:val="en-NZ"/>
        </w:rPr>
      </w:pPr>
      <w:r w:rsidRPr="001158F9">
        <w:rPr>
          <w:strike/>
          <w:bdr w:val="single" w:color="E3E3E3" w:sz="2" w:space="0" w:frame="1"/>
          <w:lang w:val="en-NZ"/>
        </w:rPr>
        <w:t>2.</w:t>
      </w:r>
    </w:p>
    <w:p w:rsidRPr="001158F9" w:rsidR="001158F9" w:rsidP="001158F9" w:rsidRDefault="001158F9" w14:paraId="408AF78F" w14:textId="1CBC6441">
      <w:pPr>
        <w:pStyle w:val="ListParagraph"/>
        <w:numPr>
          <w:ilvl w:val="1"/>
          <w:numId w:val="2"/>
        </w:numPr>
        <w:rPr>
          <w:strike/>
          <w:lang w:val="en-NZ"/>
        </w:rPr>
      </w:pPr>
      <w:r w:rsidRPr="001158F9">
        <w:rPr>
          <w:strike/>
          <w:bdr w:val="single" w:color="E3E3E3" w:sz="2" w:space="0" w:frame="1"/>
          <w:lang w:val="en-NZ"/>
        </w:rPr>
        <w:t>3.</w:t>
      </w:r>
    </w:p>
    <w:p w:rsidRPr="00437E54" w:rsidR="001158F9" w:rsidP="001158F9" w:rsidRDefault="001158F9" w14:paraId="0AC41D9F" w14:textId="46EAD8BE">
      <w:pPr>
        <w:pStyle w:val="ListParagraph"/>
        <w:numPr>
          <w:ilvl w:val="1"/>
          <w:numId w:val="2"/>
        </w:numPr>
        <w:rPr>
          <w:strike/>
          <w:lang w:val="en-NZ"/>
        </w:rPr>
      </w:pPr>
      <w:r w:rsidRPr="00437E54">
        <w:rPr>
          <w:strike/>
          <w:bdr w:val="single" w:color="E3E3E3" w:sz="2" w:space="0" w:frame="1"/>
          <w:lang w:val="en-NZ"/>
        </w:rPr>
        <w:t>4.</w:t>
      </w:r>
    </w:p>
    <w:p w:rsidRPr="001158F9" w:rsidR="001158F9" w:rsidP="001158F9" w:rsidRDefault="001158F9" w14:paraId="4E4AFF08" w14:textId="4A9573E2">
      <w:pPr>
        <w:pStyle w:val="ListParagraph"/>
        <w:numPr>
          <w:ilvl w:val="1"/>
          <w:numId w:val="2"/>
        </w:numPr>
        <w:rPr>
          <w:lang w:val="en-NZ"/>
        </w:rPr>
      </w:pPr>
      <w:r>
        <w:rPr>
          <w:bdr w:val="single" w:color="E3E3E3" w:sz="2" w:space="0" w:frame="1"/>
          <w:lang w:val="en-NZ"/>
        </w:rPr>
        <w:t>5.</w:t>
      </w:r>
    </w:p>
    <w:p w:rsidRPr="005A6FF9" w:rsidR="005A6FF9" w:rsidP="00A869B3" w:rsidRDefault="005A6FF9" w14:paraId="667BB7E3" w14:textId="77777777">
      <w:pPr>
        <w:rPr>
          <w:lang w:val="en-NZ"/>
        </w:rPr>
      </w:pPr>
    </w:p>
    <w:p w:rsidRPr="005835F4" w:rsidR="005835F4" w:rsidP="00A869B3" w:rsidRDefault="00EC48F0" w14:paraId="279ACDB1" w14:textId="77777777">
      <w:pPr>
        <w:pStyle w:val="ListParagraph"/>
        <w:numPr>
          <w:ilvl w:val="0"/>
          <w:numId w:val="2"/>
        </w:numPr>
        <w:rPr>
          <w:lang w:val="en-NZ"/>
        </w:rPr>
      </w:pPr>
      <w:r w:rsidRPr="008B24EA">
        <w:rPr>
          <w:bdr w:val="single" w:color="E3E3E3" w:sz="2" w:space="0" w:frame="1"/>
          <w:lang w:val="en-NZ"/>
        </w:rPr>
        <w:t>Research Question(s) or Problem Definition:</w:t>
      </w:r>
    </w:p>
    <w:p w:rsidR="005835F4" w:rsidP="00A869B3" w:rsidRDefault="00EC48F0" w14:paraId="00535509" w14:textId="77777777">
      <w:pPr>
        <w:pStyle w:val="ListParagraph"/>
        <w:numPr>
          <w:ilvl w:val="1"/>
          <w:numId w:val="2"/>
        </w:numPr>
        <w:rPr>
          <w:lang w:val="en-NZ"/>
        </w:rPr>
      </w:pPr>
      <w:r w:rsidRPr="005835F4">
        <w:rPr>
          <w:lang w:val="en-NZ"/>
        </w:rPr>
        <w:t>Clearly state research gaps or questions based on the literature analysis.</w:t>
      </w:r>
    </w:p>
    <w:p w:rsidR="005835F4" w:rsidP="00A869B3" w:rsidRDefault="00EC48F0" w14:paraId="2CECA5AB" w14:textId="77777777">
      <w:pPr>
        <w:pStyle w:val="ListParagraph"/>
        <w:numPr>
          <w:ilvl w:val="1"/>
          <w:numId w:val="2"/>
        </w:numPr>
        <w:rPr>
          <w:lang w:val="en-NZ"/>
        </w:rPr>
      </w:pPr>
      <w:r w:rsidRPr="005835F4">
        <w:rPr>
          <w:lang w:val="en-NZ"/>
        </w:rPr>
        <w:t>Connect these questions to the proposed solution.</w:t>
      </w:r>
    </w:p>
    <w:p w:rsidR="005A6FF9" w:rsidP="00A869B3" w:rsidRDefault="005A6FF9" w14:paraId="0C146946" w14:textId="77777777">
      <w:pPr>
        <w:pStyle w:val="ListParagraph"/>
        <w:rPr>
          <w:lang w:val="en-NZ"/>
        </w:rPr>
      </w:pPr>
    </w:p>
    <w:p w:rsidRPr="005835F4" w:rsidR="005835F4" w:rsidP="00A869B3" w:rsidRDefault="00D84272" w14:paraId="670C0C18" w14:textId="7B94BC87">
      <w:pPr>
        <w:pStyle w:val="ListParagraph"/>
        <w:numPr>
          <w:ilvl w:val="0"/>
          <w:numId w:val="2"/>
        </w:numPr>
        <w:rPr>
          <w:lang w:val="en-NZ"/>
        </w:rPr>
      </w:pPr>
      <w:r>
        <w:rPr>
          <w:bdr w:val="single" w:color="E3E3E3" w:sz="2" w:space="0" w:frame="1"/>
          <w:lang w:val="en-NZ"/>
        </w:rPr>
        <w:t>Changes</w:t>
      </w:r>
      <w:r w:rsidR="00EB6B1E">
        <w:rPr>
          <w:bdr w:val="single" w:color="E3E3E3" w:sz="2" w:space="0" w:frame="1"/>
          <w:lang w:val="en-NZ"/>
        </w:rPr>
        <w:t xml:space="preserve"> to be Made and Tools</w:t>
      </w:r>
      <w:r w:rsidRPr="005835F4" w:rsidR="00EC48F0">
        <w:rPr>
          <w:bdr w:val="single" w:color="E3E3E3" w:sz="2" w:space="0" w:frame="1"/>
          <w:lang w:val="en-NZ"/>
        </w:rPr>
        <w:t>:</w:t>
      </w:r>
    </w:p>
    <w:p w:rsidRPr="00190BC4" w:rsidR="00EB6B1E" w:rsidP="007D67E9" w:rsidRDefault="00EC48F0" w14:paraId="37AAF6B6" w14:textId="7454375A">
      <w:pPr>
        <w:pStyle w:val="ListParagraph"/>
        <w:numPr>
          <w:ilvl w:val="1"/>
          <w:numId w:val="2"/>
        </w:numPr>
        <w:rPr>
          <w:strike/>
          <w:lang w:val="en-NZ"/>
        </w:rPr>
      </w:pPr>
      <w:r w:rsidRPr="00190BC4">
        <w:rPr>
          <w:strike/>
          <w:lang w:val="en-NZ"/>
        </w:rPr>
        <w:t xml:space="preserve">List </w:t>
      </w:r>
      <w:r w:rsidRPr="00190BC4" w:rsidR="00EB6B1E">
        <w:rPr>
          <w:strike/>
          <w:lang w:val="en-NZ"/>
        </w:rPr>
        <w:t>features.</w:t>
      </w:r>
    </w:p>
    <w:p w:rsidR="005A6FF9" w:rsidP="007D67E9" w:rsidRDefault="00EB6B1E" w14:paraId="48671588" w14:textId="60389FB7">
      <w:pPr>
        <w:pStyle w:val="ListParagraph"/>
        <w:numPr>
          <w:ilvl w:val="1"/>
          <w:numId w:val="2"/>
        </w:numPr>
        <w:rPr>
          <w:lang w:val="en-NZ"/>
        </w:rPr>
      </w:pPr>
      <w:r>
        <w:rPr>
          <w:lang w:val="en-NZ"/>
        </w:rPr>
        <w:t>C</w:t>
      </w:r>
      <w:r w:rsidRPr="005835F4" w:rsidR="00EC48F0">
        <w:rPr>
          <w:lang w:val="en-NZ"/>
        </w:rPr>
        <w:t>omponents, tools, and programming language.</w:t>
      </w:r>
    </w:p>
    <w:p w:rsidRPr="007D67E9" w:rsidR="007D67E9" w:rsidP="007D67E9" w:rsidRDefault="007D67E9" w14:paraId="765FAEFF" w14:textId="77777777">
      <w:pPr>
        <w:rPr>
          <w:lang w:val="en-NZ"/>
        </w:rPr>
      </w:pPr>
    </w:p>
    <w:p w:rsidRPr="005A6FF9" w:rsidR="005A6FF9" w:rsidP="00A869B3" w:rsidRDefault="00EC48F0" w14:paraId="33F18F36" w14:textId="77777777">
      <w:pPr>
        <w:pStyle w:val="ListParagraph"/>
        <w:numPr>
          <w:ilvl w:val="0"/>
          <w:numId w:val="2"/>
        </w:numPr>
        <w:rPr>
          <w:lang w:val="en-NZ"/>
        </w:rPr>
      </w:pPr>
      <w:r w:rsidRPr="005A6FF9">
        <w:rPr>
          <w:bdr w:val="single" w:color="E3E3E3" w:sz="2" w:space="0" w:frame="1"/>
          <w:lang w:val="en-NZ"/>
        </w:rPr>
        <w:t>Schedule for Implementation/Timeline:</w:t>
      </w:r>
    </w:p>
    <w:p w:rsidR="005A6FF9" w:rsidP="007D67E9" w:rsidRDefault="00EC48F0" w14:paraId="023E9B5E" w14:textId="0694933F">
      <w:pPr>
        <w:pStyle w:val="ListParagraph"/>
        <w:numPr>
          <w:ilvl w:val="1"/>
          <w:numId w:val="2"/>
        </w:numPr>
        <w:rPr>
          <w:lang w:val="en-NZ"/>
        </w:rPr>
      </w:pPr>
      <w:r w:rsidRPr="005A6FF9">
        <w:rPr>
          <w:lang w:val="en-NZ"/>
        </w:rPr>
        <w:lastRenderedPageBreak/>
        <w:t xml:space="preserve">Outline milestones and </w:t>
      </w:r>
      <w:r w:rsidRPr="005B5630">
        <w:rPr>
          <w:strike/>
          <w:lang w:val="en-NZ"/>
        </w:rPr>
        <w:t>timelines.</w:t>
      </w:r>
    </w:p>
    <w:p w:rsidRPr="007D67E9" w:rsidR="007D67E9" w:rsidP="007D67E9" w:rsidRDefault="007D67E9" w14:paraId="41E05526" w14:textId="77777777">
      <w:pPr>
        <w:ind w:left="1080"/>
        <w:rPr>
          <w:lang w:val="en-NZ"/>
        </w:rPr>
      </w:pPr>
    </w:p>
    <w:p w:rsidRPr="005A6FF9" w:rsidR="005A6FF9" w:rsidP="00A869B3" w:rsidRDefault="00EC48F0" w14:paraId="6E26666A" w14:textId="77777777">
      <w:pPr>
        <w:pStyle w:val="ListParagraph"/>
        <w:numPr>
          <w:ilvl w:val="0"/>
          <w:numId w:val="2"/>
        </w:numPr>
        <w:rPr>
          <w:lang w:val="en-NZ"/>
        </w:rPr>
      </w:pPr>
      <w:r w:rsidRPr="005A6FF9">
        <w:rPr>
          <w:bdr w:val="single" w:color="E3E3E3" w:sz="2" w:space="0" w:frame="1"/>
          <w:lang w:val="en-NZ"/>
        </w:rPr>
        <w:t>Conclusion (90-220 words):</w:t>
      </w:r>
    </w:p>
    <w:p w:rsidR="005A6FF9" w:rsidP="00A869B3" w:rsidRDefault="00EC48F0" w14:paraId="581F9AC6" w14:textId="77777777">
      <w:pPr>
        <w:pStyle w:val="ListParagraph"/>
        <w:numPr>
          <w:ilvl w:val="1"/>
          <w:numId w:val="2"/>
        </w:numPr>
        <w:rPr>
          <w:lang w:val="en-NZ"/>
        </w:rPr>
      </w:pPr>
      <w:r w:rsidRPr="005A6FF9">
        <w:rPr>
          <w:lang w:val="en-NZ"/>
        </w:rPr>
        <w:t>Summarize main points.</w:t>
      </w:r>
    </w:p>
    <w:p w:rsidR="00EC48F0" w:rsidP="00A869B3" w:rsidRDefault="00EC48F0" w14:paraId="3BCEFE2C" w14:textId="4BDF7F33">
      <w:pPr>
        <w:pStyle w:val="ListParagraph"/>
        <w:numPr>
          <w:ilvl w:val="1"/>
          <w:numId w:val="2"/>
        </w:numPr>
        <w:rPr>
          <w:lang w:val="en-NZ"/>
        </w:rPr>
      </w:pPr>
      <w:r w:rsidRPr="005A6FF9">
        <w:rPr>
          <w:lang w:val="en-NZ"/>
        </w:rPr>
        <w:t>Restate the significance of findings.</w:t>
      </w:r>
    </w:p>
    <w:p w:rsidRPr="005A6FF9" w:rsidR="005A6FF9" w:rsidP="00A869B3" w:rsidRDefault="005A6FF9" w14:paraId="0C21BCC3" w14:textId="77777777">
      <w:pPr>
        <w:pStyle w:val="ListParagraph"/>
        <w:rPr>
          <w:lang w:val="en-NZ"/>
        </w:rPr>
      </w:pPr>
    </w:p>
    <w:p w:rsidRPr="00EC48F0" w:rsidR="00EC48F0" w:rsidP="00A869B3" w:rsidRDefault="00EC48F0" w14:paraId="0EF9AAB7" w14:textId="77777777">
      <w:pPr>
        <w:rPr>
          <w:lang w:val="en-NZ"/>
        </w:rPr>
      </w:pPr>
      <w:r w:rsidRPr="00EC48F0">
        <w:rPr>
          <w:lang w:val="en-NZ"/>
        </w:rPr>
        <w:t>Remember to number sections and use sub-sections for better organization. This simplified structure should make the proposal more digestible and easier to navigate.</w:t>
      </w:r>
    </w:p>
    <w:p w:rsidRPr="00EC48F0" w:rsidR="00EC48F0" w:rsidP="00A869B3" w:rsidRDefault="00EC48F0" w14:paraId="7583E487" w14:textId="77777777">
      <w:pPr>
        <w:pStyle w:val="paragraph"/>
        <w:rPr>
          <w:lang w:val="en-NZ"/>
        </w:rPr>
      </w:pPr>
    </w:p>
    <w:sectPr w:rsidRPr="00EC48F0" w:rsidR="00EC48F0">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DA" w:author="Duaa Al-Hamid" w:date="2024-03-11T13:07:51" w:id="222191234">
    <w:p w:rsidR="19CCE0B9" w:rsidRDefault="19CCE0B9" w14:paraId="28150661" w14:textId="65252656">
      <w:pPr>
        <w:pStyle w:val="CommentText"/>
        <w:rPr/>
      </w:pPr>
      <w:r w:rsidR="19CCE0B9">
        <w:rPr/>
        <w:t>The abstract needs to be re-written based on general background about the topic, current challenges/issues, motivation then the solution aims and objective. Try to avoid talking about last year project instead you can mention that this is an enhanced version of a developed password manager .............</w:t>
      </w:r>
      <w:r>
        <w:rPr>
          <w:rStyle w:val="CommentReference"/>
        </w:rPr>
        <w:annotationRef/>
      </w:r>
    </w:p>
  </w:comment>
  <w:comment w:initials="DA" w:author="Duaa Al-Hamid" w:date="2024-03-11T13:08:26" w:id="22294596">
    <w:p w:rsidR="19CCE0B9" w:rsidRDefault="19CCE0B9" w14:paraId="6BF32743" w14:textId="17AC006F">
      <w:pPr>
        <w:pStyle w:val="CommentText"/>
        <w:rPr/>
      </w:pPr>
      <w:r w:rsidR="19CCE0B9">
        <w:rPr/>
        <w:t xml:space="preserve">Try to avoid using "we" in the abstract. </w:t>
      </w:r>
      <w:r>
        <w:rPr>
          <w:rStyle w:val="CommentReference"/>
        </w:rPr>
        <w:annotationRef/>
      </w:r>
    </w:p>
  </w:comment>
  <w:comment w:initials="DA" w:author="Duaa Al-Hamid" w:date="2024-03-11T13:09:31" w:id="410943703">
    <w:p w:rsidR="19CCE0B9" w:rsidRDefault="19CCE0B9" w14:paraId="6E41491E" w14:textId="5EF72B93">
      <w:pPr>
        <w:pStyle w:val="CommentText"/>
        <w:rPr/>
      </w:pPr>
      <w:r w:rsidR="19CCE0B9">
        <w:rPr/>
        <w:t xml:space="preserve">same as above comments. You introduction is an expansion of the abstract with a clear contribution to the knowledge at the end. </w:t>
      </w:r>
      <w:r>
        <w:rPr>
          <w:rStyle w:val="CommentReference"/>
        </w:rPr>
        <w:annotationRef/>
      </w:r>
    </w:p>
  </w:comment>
  <w:comment w:initials="DA" w:author="Duaa Al-Hamid" w:date="2024-03-11T13:09:55" w:id="1161126065">
    <w:p w:rsidR="19CCE0B9" w:rsidRDefault="19CCE0B9" w14:paraId="3F8521EC" w14:textId="0F63E7B3">
      <w:pPr>
        <w:pStyle w:val="CommentText"/>
        <w:rPr/>
      </w:pPr>
      <w:r w:rsidR="19CCE0B9">
        <w:rPr/>
        <w:t xml:space="preserve">try to use APA citation within the test as well and similarly for all the articles you included in your literature review. </w:t>
      </w:r>
      <w:r>
        <w:rPr>
          <w:rStyle w:val="CommentReference"/>
        </w:rPr>
        <w:annotationRef/>
      </w:r>
    </w:p>
  </w:comment>
  <w:comment w:initials="DA" w:author="Duaa Al-Hamid" w:date="2024-03-11T13:11:06" w:id="1922532291">
    <w:p w:rsidR="19CCE0B9" w:rsidRDefault="19CCE0B9" w14:paraId="23D38D64" w14:textId="766B6C6A">
      <w:pPr>
        <w:pStyle w:val="CommentText"/>
        <w:rPr/>
      </w:pPr>
      <w:r w:rsidR="19CCE0B9">
        <w:rPr/>
        <w:t xml:space="preserve">are you planning to add another article?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8150661"/>
  <w15:commentEx w15:done="0" w15:paraId="6BF32743"/>
  <w15:commentEx w15:done="0" w15:paraId="6E41491E"/>
  <w15:commentEx w15:done="0" w15:paraId="3F8521EC"/>
  <w15:commentEx w15:done="0" w15:paraId="23D38D6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757FB8" w16cex:dateUtc="2024-03-11T00:07:51.613Z"/>
  <w16cex:commentExtensible w16cex:durableId="4B052361" w16cex:dateUtc="2024-03-11T00:08:26.319Z"/>
  <w16cex:commentExtensible w16cex:durableId="79721CA5" w16cex:dateUtc="2024-03-11T00:09:31.443Z"/>
  <w16cex:commentExtensible w16cex:durableId="0C96111C" w16cex:dateUtc="2024-03-11T00:09:55.664Z"/>
  <w16cex:commentExtensible w16cex:durableId="60EB7123" w16cex:dateUtc="2024-03-11T00:11:06.053Z"/>
</w16cex:commentsExtensible>
</file>

<file path=word/commentsIds.xml><?xml version="1.0" encoding="utf-8"?>
<w16cid:commentsIds xmlns:mc="http://schemas.openxmlformats.org/markup-compatibility/2006" xmlns:w16cid="http://schemas.microsoft.com/office/word/2016/wordml/cid" mc:Ignorable="w16cid">
  <w16cid:commentId w16cid:paraId="28150661" w16cid:durableId="15757FB8"/>
  <w16cid:commentId w16cid:paraId="6BF32743" w16cid:durableId="4B052361"/>
  <w16cid:commentId w16cid:paraId="6E41491E" w16cid:durableId="79721CA5"/>
  <w16cid:commentId w16cid:paraId="3F8521EC" w16cid:durableId="0C96111C"/>
  <w16cid:commentId w16cid:paraId="23D38D64" w16cid:durableId="60EB71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hint="default" w:ascii="Symbol" w:hAnsi="Symbol"/>
        <w:sz w:val="20"/>
      </w:rPr>
    </w:lvl>
    <w:lvl w:ilvl="1">
      <w:start w:val="1"/>
      <w:numFmt w:val="bullet"/>
      <w:lvlText w:val=""/>
      <w:lvlJc w:val="left"/>
      <w:pPr>
        <w:tabs>
          <w:tab w:val="num" w:pos="1080"/>
        </w:tabs>
        <w:ind w:left="1080" w:hanging="360"/>
      </w:pPr>
      <w:rPr>
        <w:rFonts w:hint="default" w:ascii="Symbol" w:hAnsi="Symbol"/>
        <w:sz w:val="20"/>
      </w:rPr>
    </w:lvl>
    <w:lvl w:ilvl="2">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14839A1"/>
    <w:multiLevelType w:val="multilevel"/>
    <w:tmpl w:val="4F9A4FE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428F28DB"/>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0D36A46"/>
    <w:multiLevelType w:val="hybridMultilevel"/>
    <w:tmpl w:val="4DD0889A"/>
    <w:lvl w:ilvl="0" w:tplc="F73A1404">
      <w:numFmt w:val="bullet"/>
      <w:lvlText w:val="-"/>
      <w:lvlJc w:val="left"/>
      <w:pPr>
        <w:ind w:left="720" w:hanging="360"/>
      </w:pPr>
      <w:rPr>
        <w:rFonts w:hint="default" w:ascii="Arial" w:hAnsi="Arial" w:cs="Arial" w:eastAsiaTheme="majorEastAsia"/>
      </w:rPr>
    </w:lvl>
    <w:lvl w:ilvl="1" w:tplc="14090003">
      <w:start w:val="1"/>
      <w:numFmt w:val="bullet"/>
      <w:lvlText w:val="o"/>
      <w:lvlJc w:val="left"/>
      <w:pPr>
        <w:ind w:left="1440" w:hanging="360"/>
      </w:pPr>
      <w:rPr>
        <w:rFonts w:hint="default" w:ascii="Courier New" w:hAnsi="Courier New" w:cs="Courier New"/>
      </w:rPr>
    </w:lvl>
    <w:lvl w:ilvl="2" w:tplc="14090005">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0" w15:restartNumberingAfterBreak="0">
    <w:nsid w:val="53CB591C"/>
    <w:multiLevelType w:val="hybridMultilevel"/>
    <w:tmpl w:val="8E862C5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70025A00"/>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4912399"/>
    <w:multiLevelType w:val="multilevel"/>
    <w:tmpl w:val="92A2D5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32686186">
    <w:abstractNumId w:val="0"/>
  </w:num>
  <w:num w:numId="2" w16cid:durableId="1732802050">
    <w:abstractNumId w:val="9"/>
  </w:num>
  <w:num w:numId="3" w16cid:durableId="2023050662">
    <w:abstractNumId w:val="6"/>
  </w:num>
  <w:num w:numId="4" w16cid:durableId="425421522">
    <w:abstractNumId w:val="7"/>
  </w:num>
  <w:num w:numId="5" w16cid:durableId="1270746255">
    <w:abstractNumId w:val="1"/>
  </w:num>
  <w:num w:numId="6" w16cid:durableId="1913344643">
    <w:abstractNumId w:val="3"/>
  </w:num>
  <w:num w:numId="7" w16cid:durableId="828248025">
    <w:abstractNumId w:val="2"/>
  </w:num>
  <w:num w:numId="8" w16cid:durableId="390735776">
    <w:abstractNumId w:val="10"/>
  </w:num>
  <w:num w:numId="9" w16cid:durableId="746998738">
    <w:abstractNumId w:val="11"/>
  </w:num>
  <w:num w:numId="10" w16cid:durableId="1915042013">
    <w:abstractNumId w:val="8"/>
  </w:num>
  <w:num w:numId="11" w16cid:durableId="1695691506">
    <w:abstractNumId w:val="5"/>
  </w:num>
  <w:num w:numId="12" w16cid:durableId="1765226942">
    <w:abstractNumId w:val="12"/>
  </w:num>
  <w:num w:numId="13" w16cid:durableId="1247112613">
    <w:abstractNumId w:val="4"/>
  </w:num>
</w:numbering>
</file>

<file path=word/people.xml><?xml version="1.0" encoding="utf-8"?>
<w15:people xmlns:mc="http://schemas.openxmlformats.org/markup-compatibility/2006" xmlns:w15="http://schemas.microsoft.com/office/word/2012/wordml" mc:Ignorable="w15">
  <w15:person w15:author="Duaa Al-Hamid">
    <w15:presenceInfo w15:providerId="AD" w15:userId="S::duaa.al-hamid@yoobeecolleges.com::ac176627-0c95-411b-b3c0-a59cc0461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400F1"/>
    <w:rsid w:val="00041B16"/>
    <w:rsid w:val="00075CE0"/>
    <w:rsid w:val="00094C97"/>
    <w:rsid w:val="000A0F1D"/>
    <w:rsid w:val="000B24F8"/>
    <w:rsid w:val="000F2A60"/>
    <w:rsid w:val="000F4AD2"/>
    <w:rsid w:val="00104B23"/>
    <w:rsid w:val="00111A71"/>
    <w:rsid w:val="001158F9"/>
    <w:rsid w:val="001211B4"/>
    <w:rsid w:val="00123A3D"/>
    <w:rsid w:val="00143F35"/>
    <w:rsid w:val="0015099E"/>
    <w:rsid w:val="00151BAE"/>
    <w:rsid w:val="00170385"/>
    <w:rsid w:val="0018013F"/>
    <w:rsid w:val="00182A69"/>
    <w:rsid w:val="00187FDB"/>
    <w:rsid w:val="00190BC4"/>
    <w:rsid w:val="00190F2B"/>
    <w:rsid w:val="001A0977"/>
    <w:rsid w:val="001C7338"/>
    <w:rsid w:val="001D7F34"/>
    <w:rsid w:val="00257E61"/>
    <w:rsid w:val="00277553"/>
    <w:rsid w:val="002A462D"/>
    <w:rsid w:val="002A51F8"/>
    <w:rsid w:val="002E6588"/>
    <w:rsid w:val="002F3428"/>
    <w:rsid w:val="00301A83"/>
    <w:rsid w:val="00316EE9"/>
    <w:rsid w:val="003A4B8E"/>
    <w:rsid w:val="003A6DFD"/>
    <w:rsid w:val="003D3EA1"/>
    <w:rsid w:val="003E7AE7"/>
    <w:rsid w:val="003F28DF"/>
    <w:rsid w:val="003F6CDE"/>
    <w:rsid w:val="00406A23"/>
    <w:rsid w:val="00437E54"/>
    <w:rsid w:val="00440661"/>
    <w:rsid w:val="00454461"/>
    <w:rsid w:val="00470435"/>
    <w:rsid w:val="00484C25"/>
    <w:rsid w:val="00487766"/>
    <w:rsid w:val="004A6C44"/>
    <w:rsid w:val="004C3666"/>
    <w:rsid w:val="004C4622"/>
    <w:rsid w:val="004C640B"/>
    <w:rsid w:val="004D3DB6"/>
    <w:rsid w:val="00505678"/>
    <w:rsid w:val="0050786F"/>
    <w:rsid w:val="0051039F"/>
    <w:rsid w:val="00526E1B"/>
    <w:rsid w:val="0054279B"/>
    <w:rsid w:val="00572D42"/>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68C3"/>
    <w:rsid w:val="0061791A"/>
    <w:rsid w:val="00623109"/>
    <w:rsid w:val="00632588"/>
    <w:rsid w:val="00645E11"/>
    <w:rsid w:val="0065290A"/>
    <w:rsid w:val="0065736A"/>
    <w:rsid w:val="00677A47"/>
    <w:rsid w:val="00681DE7"/>
    <w:rsid w:val="00684858"/>
    <w:rsid w:val="006A0F6A"/>
    <w:rsid w:val="006A4603"/>
    <w:rsid w:val="006A7A99"/>
    <w:rsid w:val="006B3287"/>
    <w:rsid w:val="006C1433"/>
    <w:rsid w:val="006D2031"/>
    <w:rsid w:val="006D33AD"/>
    <w:rsid w:val="006E054F"/>
    <w:rsid w:val="006E636C"/>
    <w:rsid w:val="00702165"/>
    <w:rsid w:val="0071500C"/>
    <w:rsid w:val="00725F77"/>
    <w:rsid w:val="00755AD2"/>
    <w:rsid w:val="00762575"/>
    <w:rsid w:val="0076326D"/>
    <w:rsid w:val="00782DB5"/>
    <w:rsid w:val="007966CB"/>
    <w:rsid w:val="007A21EA"/>
    <w:rsid w:val="007B5ADE"/>
    <w:rsid w:val="007C496C"/>
    <w:rsid w:val="007D67E9"/>
    <w:rsid w:val="00800058"/>
    <w:rsid w:val="00800E0D"/>
    <w:rsid w:val="00815A77"/>
    <w:rsid w:val="00825E21"/>
    <w:rsid w:val="00850100"/>
    <w:rsid w:val="00855E95"/>
    <w:rsid w:val="00864DEB"/>
    <w:rsid w:val="00874765"/>
    <w:rsid w:val="008773D5"/>
    <w:rsid w:val="00895647"/>
    <w:rsid w:val="008969B3"/>
    <w:rsid w:val="008A5B34"/>
    <w:rsid w:val="008B24EA"/>
    <w:rsid w:val="008B7F88"/>
    <w:rsid w:val="008C4D50"/>
    <w:rsid w:val="008D3E7D"/>
    <w:rsid w:val="008E50C6"/>
    <w:rsid w:val="008F518B"/>
    <w:rsid w:val="00904F38"/>
    <w:rsid w:val="00913BF5"/>
    <w:rsid w:val="0097021D"/>
    <w:rsid w:val="00981006"/>
    <w:rsid w:val="00996E15"/>
    <w:rsid w:val="00997BA2"/>
    <w:rsid w:val="009B4417"/>
    <w:rsid w:val="009D0EB1"/>
    <w:rsid w:val="009E6274"/>
    <w:rsid w:val="00A02EFC"/>
    <w:rsid w:val="00A20A67"/>
    <w:rsid w:val="00A25480"/>
    <w:rsid w:val="00A55C0E"/>
    <w:rsid w:val="00A63DAE"/>
    <w:rsid w:val="00A869B3"/>
    <w:rsid w:val="00AA2542"/>
    <w:rsid w:val="00AA74EA"/>
    <w:rsid w:val="00AC1996"/>
    <w:rsid w:val="00AE119C"/>
    <w:rsid w:val="00AE31AE"/>
    <w:rsid w:val="00AF48B0"/>
    <w:rsid w:val="00B07FCC"/>
    <w:rsid w:val="00B54315"/>
    <w:rsid w:val="00B5798E"/>
    <w:rsid w:val="00B57998"/>
    <w:rsid w:val="00B82DB6"/>
    <w:rsid w:val="00B82F18"/>
    <w:rsid w:val="00B86298"/>
    <w:rsid w:val="00B92963"/>
    <w:rsid w:val="00BD396E"/>
    <w:rsid w:val="00BF0FDC"/>
    <w:rsid w:val="00C230BE"/>
    <w:rsid w:val="00C2726D"/>
    <w:rsid w:val="00C72A85"/>
    <w:rsid w:val="00C75181"/>
    <w:rsid w:val="00C77360"/>
    <w:rsid w:val="00C81016"/>
    <w:rsid w:val="00CA23D3"/>
    <w:rsid w:val="00CB0E55"/>
    <w:rsid w:val="00CC5C08"/>
    <w:rsid w:val="00CF756D"/>
    <w:rsid w:val="00D160C5"/>
    <w:rsid w:val="00D16559"/>
    <w:rsid w:val="00D42C49"/>
    <w:rsid w:val="00D51EC7"/>
    <w:rsid w:val="00D60C52"/>
    <w:rsid w:val="00D63FAA"/>
    <w:rsid w:val="00D661F2"/>
    <w:rsid w:val="00D84272"/>
    <w:rsid w:val="00D861EF"/>
    <w:rsid w:val="00D87B89"/>
    <w:rsid w:val="00DB170A"/>
    <w:rsid w:val="00DC53AA"/>
    <w:rsid w:val="00DD199C"/>
    <w:rsid w:val="00DD5011"/>
    <w:rsid w:val="00E27DE0"/>
    <w:rsid w:val="00E34635"/>
    <w:rsid w:val="00E43E32"/>
    <w:rsid w:val="00E474E5"/>
    <w:rsid w:val="00E53D13"/>
    <w:rsid w:val="00E72F36"/>
    <w:rsid w:val="00E82D60"/>
    <w:rsid w:val="00EA347F"/>
    <w:rsid w:val="00EB221F"/>
    <w:rsid w:val="00EB57E1"/>
    <w:rsid w:val="00EB6B1E"/>
    <w:rsid w:val="00EC48F0"/>
    <w:rsid w:val="00ED4E17"/>
    <w:rsid w:val="00ED6ACF"/>
    <w:rsid w:val="00EE1942"/>
    <w:rsid w:val="00EE4771"/>
    <w:rsid w:val="00EF3AA3"/>
    <w:rsid w:val="00F1062E"/>
    <w:rsid w:val="00F242A5"/>
    <w:rsid w:val="00F36537"/>
    <w:rsid w:val="00F51AD8"/>
    <w:rsid w:val="00F55118"/>
    <w:rsid w:val="00FA5274"/>
    <w:rsid w:val="00FB134B"/>
    <w:rsid w:val="00FB79F3"/>
    <w:rsid w:val="00FD3B09"/>
    <w:rsid w:val="01BD18B2"/>
    <w:rsid w:val="0358E913"/>
    <w:rsid w:val="0358E913"/>
    <w:rsid w:val="04F4B974"/>
    <w:rsid w:val="19CCE0B9"/>
    <w:rsid w:val="1CFD2450"/>
    <w:rsid w:val="34FC82E6"/>
    <w:rsid w:val="79020BD8"/>
    <w:rsid w:val="7DD9551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9B3"/>
    <w:pPr>
      <w:spacing w:after="0" w:line="240" w:lineRule="auto"/>
      <w:jc w:val="both"/>
      <w:textAlignment w:val="baseline"/>
    </w:pPr>
    <w:rPr>
      <w:rFonts w:ascii="Nunito" w:hAnsi="Nunito" w:eastAsia="Times New Roman"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hAnsi="Calibri Light" w:cs="Calibri Light" w:eastAsiaTheme="majorEastAsia"/>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hAnsi="Calibri Light" w:cs="Calibri Light" w:eastAsiaTheme="majorEastAsia"/>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D6ACF"/>
    <w:rPr>
      <w:rFonts w:ascii="Calibri Light" w:hAnsi="Calibri Light" w:cs="Calibri Light" w:eastAsiaTheme="majorEastAsia"/>
      <w:b/>
      <w:bCs/>
      <w:color w:val="2F5496"/>
      <w:kern w:val="0"/>
      <w:sz w:val="32"/>
      <w:szCs w:val="32"/>
      <w:lang w:val="en-US"/>
      <w14:ligatures w14:val="none"/>
    </w:rPr>
  </w:style>
  <w:style w:type="character" w:styleId="Heading2Char" w:customStyle="1">
    <w:name w:val="Heading 2 Char"/>
    <w:basedOn w:val="DefaultParagraphFont"/>
    <w:link w:val="Heading2"/>
    <w:uiPriority w:val="9"/>
    <w:rsid w:val="00ED6ACF"/>
    <w:rPr>
      <w:rFonts w:ascii="Calibri Light" w:hAnsi="Calibri Light" w:cs="Calibri Light" w:eastAsiaTheme="majorEastAsia"/>
      <w:b/>
      <w:bCs/>
      <w:color w:val="2F5496"/>
      <w:kern w:val="0"/>
      <w:sz w:val="26"/>
      <w:szCs w:val="26"/>
      <w:lang w:val="en-US"/>
      <w14:ligatures w14:val="none"/>
    </w:rPr>
  </w:style>
  <w:style w:type="character" w:styleId="Heading3Char" w:customStyle="1">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7736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7736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7736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7736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hAnsi="Calibri" w:cs="Calibri" w:eastAsiaTheme="majorEastAsia"/>
      <w:b/>
      <w:bCs/>
      <w:sz w:val="52"/>
      <w:szCs w:val="52"/>
    </w:rPr>
  </w:style>
  <w:style w:type="character" w:styleId="TitleChar" w:customStyle="1">
    <w:name w:val="Title Char"/>
    <w:basedOn w:val="DefaultParagraphFont"/>
    <w:link w:val="Title"/>
    <w:uiPriority w:val="10"/>
    <w:rsid w:val="00C77360"/>
    <w:rPr>
      <w:rFonts w:ascii="Calibri" w:hAnsi="Calibri" w:cs="Calibri" w:eastAsiaTheme="majorEastAsia"/>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styleId="QuoteChar" w:customStyle="1">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styleId="paragraph" w:customStyle="1">
    <w:name w:val="paragraph"/>
    <w:basedOn w:val="Normal"/>
    <w:rsid w:val="00C77360"/>
    <w:pPr>
      <w:spacing w:before="100" w:beforeAutospacing="1" w:after="100" w:afterAutospacing="1"/>
    </w:pPr>
    <w:rPr>
      <w:rFonts w:ascii="Times New Roman" w:hAnsi="Times New Roman" w:cs="Times New Roman"/>
    </w:rPr>
  </w:style>
  <w:style w:type="character" w:styleId="normaltextrun" w:customStyle="1">
    <w:name w:val="normaltextrun"/>
    <w:basedOn w:val="DefaultParagraphFont"/>
    <w:rsid w:val="00C77360"/>
  </w:style>
  <w:style w:type="character" w:styleId="eop" w:customStyle="1">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styleId="ui-provider" w:customStyle="1">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hAnsi="Nunito" w:eastAsia="Times New Roman"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hyperlink" Target="https://dergipark.org.tr/en/pub/ject/issue/64442/1031900"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annalsofrscb.ro/index.php/journal/article/view/9761" TargetMode="External" Id="rId11" /><Relationship Type="http://schemas.openxmlformats.org/officeDocument/2006/relationships/webSettings" Target="webSettings.xml" Id="rId5" /><Relationship Type="http://schemas.openxmlformats.org/officeDocument/2006/relationships/hyperlink" Target="https://www.mdpi.com/2079-9292/12/10/2159" TargetMode="External" Id="rId10" /><Relationship Type="http://schemas.openxmlformats.org/officeDocument/2006/relationships/settings" Target="settings.xml" Id="rId4" /><Relationship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 Id="rId9" /><Relationship Type="http://schemas.openxmlformats.org/officeDocument/2006/relationships/theme" Target="theme/theme1.xml" Id="rId14" /><Relationship Type="http://schemas.openxmlformats.org/officeDocument/2006/relationships/comments" Target="comments.xml" Id="Rf80c41ac229b43f3" /><Relationship Type="http://schemas.microsoft.com/office/2011/relationships/people" Target="people.xml" Id="R2318e1a9e2804f45" /><Relationship Type="http://schemas.microsoft.com/office/2011/relationships/commentsExtended" Target="commentsExtended.xml" Id="R98fc0a4b8a97492a" /><Relationship Type="http://schemas.microsoft.com/office/2016/09/relationships/commentsIds" Target="commentsIds.xml" Id="Re94a4b8ef6774661" /><Relationship Type="http://schemas.microsoft.com/office/2018/08/relationships/commentsExtensible" Target="commentsExtensible.xml" Id="Redd540be99b7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Conor Cook</dc:creator>
  <keywords/>
  <dc:description/>
  <lastModifiedBy>Duaa Al-Hamid</lastModifiedBy>
  <revision>3</revision>
  <dcterms:created xsi:type="dcterms:W3CDTF">2024-03-10T23:53:00.0000000Z</dcterms:created>
  <dcterms:modified xsi:type="dcterms:W3CDTF">2024-03-11T00:12:38.4324154Z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