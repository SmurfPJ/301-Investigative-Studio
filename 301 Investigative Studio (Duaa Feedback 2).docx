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B93F8F" w:rsidP="004816CC" w:rsidRDefault="00B93F8F" w14:paraId="42D4F3F5" w14:textId="77777777">
      <w:pPr>
        <w:pStyle w:val="Title"/>
        <w:rPr>
          <w:rStyle w:val="normaltextrun"/>
        </w:rPr>
      </w:pPr>
    </w:p>
    <w:p w:rsidR="00B93F8F" w:rsidP="004816CC" w:rsidRDefault="00B93F8F" w14:paraId="53F1D91B" w14:textId="77777777">
      <w:pPr>
        <w:pStyle w:val="Title"/>
        <w:rPr>
          <w:rStyle w:val="normaltextrun"/>
        </w:rPr>
      </w:pPr>
    </w:p>
    <w:p w:rsidR="00B93F8F" w:rsidP="004816CC" w:rsidRDefault="00B93F8F" w14:paraId="52C91CA9" w14:textId="77777777">
      <w:pPr>
        <w:pStyle w:val="Title"/>
        <w:rPr>
          <w:rStyle w:val="normaltextrun"/>
        </w:rPr>
      </w:pPr>
    </w:p>
    <w:p w:rsidRPr="00C77360" w:rsidR="00C77360" w:rsidP="004816CC" w:rsidRDefault="004A6C44" w14:paraId="1E16CBDA" w14:textId="0022D16E">
      <w:pPr>
        <w:pStyle w:val="Title"/>
      </w:pPr>
      <w:r>
        <w:rPr>
          <w:rStyle w:val="normaltextrun"/>
        </w:rPr>
        <w:t>CS</w:t>
      </w:r>
      <w:r w:rsidR="00C77360">
        <w:rPr>
          <w:rStyle w:val="normaltextrun"/>
        </w:rPr>
        <w:t>3</w:t>
      </w:r>
      <w:r w:rsidRPr="00C77360" w:rsidR="00C77360">
        <w:rPr>
          <w:rStyle w:val="normaltextrun"/>
        </w:rPr>
        <w:t>0</w:t>
      </w:r>
      <w:r w:rsidR="00C77360">
        <w:rPr>
          <w:rStyle w:val="normaltextrun"/>
        </w:rPr>
        <w:t>1</w:t>
      </w:r>
      <w:r w:rsidR="00673B62">
        <w:rPr>
          <w:rStyle w:val="normaltextrun"/>
        </w:rPr>
        <w:t>.1</w:t>
      </w:r>
      <w:r w:rsidRPr="00C77360" w:rsidR="00C77360">
        <w:rPr>
          <w:rStyle w:val="normaltextrun"/>
        </w:rPr>
        <w:t xml:space="preserve"> </w:t>
      </w:r>
      <w:r w:rsidR="00C77360">
        <w:rPr>
          <w:rStyle w:val="normaltextrun"/>
        </w:rPr>
        <w:t>Investigative Studio</w:t>
      </w:r>
    </w:p>
    <w:p w:rsidR="003A0776" w:rsidP="004816CC" w:rsidRDefault="003A0776" w14:paraId="34616359" w14:textId="77777777"/>
    <w:p w:rsidR="00104B23" w:rsidP="004816CC" w:rsidRDefault="005800E7" w14:paraId="5A716A40" w14:textId="72474CFC">
      <w:r>
        <w:t>Written b</w:t>
      </w:r>
      <w:r w:rsidR="00104B23">
        <w:t xml:space="preserve">y </w:t>
      </w:r>
      <w:r>
        <w:t>Conor Cook</w:t>
      </w:r>
    </w:p>
    <w:p w:rsidR="005800E7" w:rsidP="004816CC" w:rsidRDefault="005800E7" w14:paraId="022DC420" w14:textId="45D5EBF6">
      <w:r>
        <w:t>Working with Nicki Choo</w:t>
      </w:r>
    </w:p>
    <w:p w:rsidRPr="00104B23" w:rsidR="00151BAE" w:rsidP="004816CC" w:rsidRDefault="00151BAE" w14:paraId="6F5A4AAB" w14:textId="74D8EDD7">
      <w:r>
        <w:t>Supervisor</w:t>
      </w:r>
      <w:r w:rsidR="00755AD2">
        <w:t xml:space="preserve">, </w:t>
      </w:r>
      <w:proofErr w:type="spellStart"/>
      <w:r w:rsidR="00755AD2">
        <w:t>Rouwa</w:t>
      </w:r>
      <w:proofErr w:type="spellEnd"/>
      <w:r w:rsidR="00755AD2">
        <w:t xml:space="preserve"> </w:t>
      </w:r>
      <w:proofErr w:type="spellStart"/>
      <w:r w:rsidR="00755AD2">
        <w:t>Yalda</w:t>
      </w:r>
      <w:proofErr w:type="spellEnd"/>
    </w:p>
    <w:p w:rsidR="00C77360" w:rsidP="004816CC" w:rsidRDefault="00C77360" w14:paraId="3EE0AEBD" w14:textId="77777777">
      <w:pPr>
        <w:rPr>
          <w:rStyle w:val="normaltextrun"/>
          <w:rFonts w:ascii="Calibri" w:hAnsi="Calibri" w:cs="Calibri"/>
          <w:b/>
          <w:bCs/>
          <w:sz w:val="52"/>
          <w:szCs w:val="52"/>
        </w:rPr>
      </w:pPr>
      <w:r>
        <w:rPr>
          <w:rStyle w:val="normaltextrun"/>
        </w:rPr>
        <w:br w:type="page"/>
      </w:r>
    </w:p>
    <w:sdt>
      <w:sdtPr>
        <w:rPr>
          <w:rFonts w:ascii="Arial" w:hAnsi="Arial" w:eastAsia="Times New Roman" w:cs="Arial"/>
          <w:b w:val="0"/>
          <w:bCs w:val="0"/>
          <w:color w:val="000000"/>
          <w:sz w:val="22"/>
          <w:szCs w:val="22"/>
          <w:lang w:eastAsia="zh-CN"/>
        </w:rPr>
        <w:id w:val="1460916777"/>
        <w:docPartObj>
          <w:docPartGallery w:val="Table of Contents"/>
          <w:docPartUnique/>
        </w:docPartObj>
      </w:sdtPr>
      <w:sdtEndPr>
        <w:rPr>
          <w:rFonts w:ascii="Nunito" w:hAnsi="Nunito" w:eastAsia="Times New Roman" w:cs="Arial"/>
          <w:b w:val="0"/>
          <w:bCs w:val="0"/>
          <w:noProof/>
          <w:color w:val="auto"/>
          <w:sz w:val="24"/>
          <w:szCs w:val="24"/>
          <w:lang w:eastAsia="zh-CN"/>
        </w:rPr>
      </w:sdtEndPr>
      <w:sdtContent>
        <w:p w:rsidR="00C77360" w:rsidP="004816CC" w:rsidRDefault="00C77360" w14:paraId="7C15FF20" w14:textId="7100B88A">
          <w:pPr>
            <w:pStyle w:val="TOCHeading"/>
          </w:pPr>
          <w:r>
            <w:t>Contents</w:t>
          </w:r>
        </w:p>
        <w:p w:rsidR="00CD0B76" w:rsidRDefault="00007070" w14:paraId="0F315749" w14:textId="5459872C">
          <w:pPr>
            <w:pStyle w:val="TOC1"/>
            <w:tabs>
              <w:tab w:val="right" w:leader="dot" w:pos="9016"/>
            </w:tabs>
            <w:rPr>
              <w:rFonts w:asciiTheme="minorHAnsi" w:hAnsiTheme="minorHAnsi" w:eastAsiaTheme="minorEastAsia" w:cstheme="minorBidi"/>
              <w:noProof/>
              <w:kern w:val="2"/>
              <w:sz w:val="22"/>
              <w:szCs w:val="22"/>
              <w:lang w:val="en-US" w:eastAsia="en-US"/>
              <w14:ligatures w14:val="standardContextual"/>
            </w:rPr>
          </w:pPr>
          <w:r>
            <w:fldChar w:fldCharType="begin"/>
          </w:r>
          <w:r>
            <w:instrText xml:space="preserve"> TOC \o "1-3" \h \z \u </w:instrText>
          </w:r>
          <w:r>
            <w:fldChar w:fldCharType="separate"/>
          </w:r>
          <w:hyperlink w:history="1" w:anchor="_Toc161320919">
            <w:r w:rsidRPr="005F1228" w:rsidR="00CD0B76">
              <w:rPr>
                <w:rStyle w:val="Hyperlink"/>
                <w:noProof/>
                <w:bdr w:val="single" w:color="E3E3E3" w:sz="2" w:space="0" w:frame="1"/>
                <w:lang w:val="en-NZ"/>
              </w:rPr>
              <w:t>Abstract:</w:t>
            </w:r>
            <w:r w:rsidR="00CD0B76">
              <w:rPr>
                <w:noProof/>
                <w:webHidden/>
              </w:rPr>
              <w:tab/>
            </w:r>
            <w:r w:rsidR="00CD0B76">
              <w:rPr>
                <w:noProof/>
                <w:webHidden/>
              </w:rPr>
              <w:fldChar w:fldCharType="begin"/>
            </w:r>
            <w:r w:rsidR="00CD0B76">
              <w:rPr>
                <w:noProof/>
                <w:webHidden/>
              </w:rPr>
              <w:instrText xml:space="preserve"> PAGEREF _Toc161320919 \h </w:instrText>
            </w:r>
            <w:r w:rsidR="00CD0B76">
              <w:rPr>
                <w:noProof/>
                <w:webHidden/>
              </w:rPr>
            </w:r>
            <w:r w:rsidR="00CD0B76">
              <w:rPr>
                <w:noProof/>
                <w:webHidden/>
              </w:rPr>
              <w:fldChar w:fldCharType="separate"/>
            </w:r>
            <w:r w:rsidR="00CD0B76">
              <w:rPr>
                <w:noProof/>
                <w:webHidden/>
              </w:rPr>
              <w:t>2</w:t>
            </w:r>
            <w:r w:rsidR="00CD0B76">
              <w:rPr>
                <w:noProof/>
                <w:webHidden/>
              </w:rPr>
              <w:fldChar w:fldCharType="end"/>
            </w:r>
          </w:hyperlink>
        </w:p>
        <w:p w:rsidR="00CD0B76" w:rsidRDefault="004E00AE" w14:paraId="72EE401E" w14:textId="0371B987">
          <w:pPr>
            <w:pStyle w:val="TOC1"/>
            <w:tabs>
              <w:tab w:val="right" w:leader="dot" w:pos="9016"/>
            </w:tabs>
            <w:rPr>
              <w:rFonts w:asciiTheme="minorHAnsi" w:hAnsiTheme="minorHAnsi" w:eastAsiaTheme="minorEastAsia" w:cstheme="minorBidi"/>
              <w:noProof/>
              <w:kern w:val="2"/>
              <w:sz w:val="22"/>
              <w:szCs w:val="22"/>
              <w:lang w:val="en-US" w:eastAsia="en-US"/>
              <w14:ligatures w14:val="standardContextual"/>
            </w:rPr>
          </w:pPr>
          <w:hyperlink w:history="1" w:anchor="_Toc161320920">
            <w:r w:rsidRPr="005F1228" w:rsidR="00CD0B76">
              <w:rPr>
                <w:rStyle w:val="Hyperlink"/>
                <w:noProof/>
                <w:bdr w:val="single" w:color="E3E3E3" w:sz="2" w:space="0" w:frame="1"/>
                <w:lang w:val="en-NZ"/>
              </w:rPr>
              <w:t>Introduction:</w:t>
            </w:r>
            <w:r w:rsidR="00CD0B76">
              <w:rPr>
                <w:noProof/>
                <w:webHidden/>
              </w:rPr>
              <w:tab/>
            </w:r>
            <w:r w:rsidR="00CD0B76">
              <w:rPr>
                <w:noProof/>
                <w:webHidden/>
              </w:rPr>
              <w:fldChar w:fldCharType="begin"/>
            </w:r>
            <w:r w:rsidR="00CD0B76">
              <w:rPr>
                <w:noProof/>
                <w:webHidden/>
              </w:rPr>
              <w:instrText xml:space="preserve"> PAGEREF _Toc161320920 \h </w:instrText>
            </w:r>
            <w:r w:rsidR="00CD0B76">
              <w:rPr>
                <w:noProof/>
                <w:webHidden/>
              </w:rPr>
            </w:r>
            <w:r w:rsidR="00CD0B76">
              <w:rPr>
                <w:noProof/>
                <w:webHidden/>
              </w:rPr>
              <w:fldChar w:fldCharType="separate"/>
            </w:r>
            <w:r w:rsidR="00CD0B76">
              <w:rPr>
                <w:noProof/>
                <w:webHidden/>
              </w:rPr>
              <w:t>2</w:t>
            </w:r>
            <w:r w:rsidR="00CD0B76">
              <w:rPr>
                <w:noProof/>
                <w:webHidden/>
              </w:rPr>
              <w:fldChar w:fldCharType="end"/>
            </w:r>
          </w:hyperlink>
        </w:p>
        <w:p w:rsidR="00CD0B76" w:rsidRDefault="004E00AE" w14:paraId="391EAC5F" w14:textId="45FF201A">
          <w:pPr>
            <w:pStyle w:val="TOC1"/>
            <w:tabs>
              <w:tab w:val="right" w:leader="dot" w:pos="9016"/>
            </w:tabs>
            <w:rPr>
              <w:rFonts w:asciiTheme="minorHAnsi" w:hAnsiTheme="minorHAnsi" w:eastAsiaTheme="minorEastAsia" w:cstheme="minorBidi"/>
              <w:noProof/>
              <w:kern w:val="2"/>
              <w:sz w:val="22"/>
              <w:szCs w:val="22"/>
              <w:lang w:val="en-US" w:eastAsia="en-US"/>
              <w14:ligatures w14:val="standardContextual"/>
            </w:rPr>
          </w:pPr>
          <w:hyperlink w:history="1" w:anchor="_Toc161320921">
            <w:r w:rsidRPr="005F1228" w:rsidR="00CD0B76">
              <w:rPr>
                <w:rStyle w:val="Hyperlink"/>
                <w:noProof/>
              </w:rPr>
              <w:t>Literature Review</w:t>
            </w:r>
            <w:r w:rsidR="00CD0B76">
              <w:rPr>
                <w:noProof/>
                <w:webHidden/>
              </w:rPr>
              <w:tab/>
            </w:r>
            <w:r w:rsidR="00CD0B76">
              <w:rPr>
                <w:noProof/>
                <w:webHidden/>
              </w:rPr>
              <w:fldChar w:fldCharType="begin"/>
            </w:r>
            <w:r w:rsidR="00CD0B76">
              <w:rPr>
                <w:noProof/>
                <w:webHidden/>
              </w:rPr>
              <w:instrText xml:space="preserve"> PAGEREF _Toc161320921 \h </w:instrText>
            </w:r>
            <w:r w:rsidR="00CD0B76">
              <w:rPr>
                <w:noProof/>
                <w:webHidden/>
              </w:rPr>
            </w:r>
            <w:r w:rsidR="00CD0B76">
              <w:rPr>
                <w:noProof/>
                <w:webHidden/>
              </w:rPr>
              <w:fldChar w:fldCharType="separate"/>
            </w:r>
            <w:r w:rsidR="00CD0B76">
              <w:rPr>
                <w:noProof/>
                <w:webHidden/>
              </w:rPr>
              <w:t>3</w:t>
            </w:r>
            <w:r w:rsidR="00CD0B76">
              <w:rPr>
                <w:noProof/>
                <w:webHidden/>
              </w:rPr>
              <w:fldChar w:fldCharType="end"/>
            </w:r>
          </w:hyperlink>
        </w:p>
        <w:p w:rsidR="00CD0B76" w:rsidRDefault="004E00AE" w14:paraId="68C77A85" w14:textId="3659D721">
          <w:pPr>
            <w:pStyle w:val="TOC2"/>
            <w:tabs>
              <w:tab w:val="right" w:leader="dot" w:pos="9016"/>
            </w:tabs>
            <w:rPr>
              <w:rFonts w:asciiTheme="minorHAnsi" w:hAnsiTheme="minorHAnsi" w:eastAsiaTheme="minorEastAsia" w:cstheme="minorBidi"/>
              <w:noProof/>
              <w:kern w:val="2"/>
              <w:sz w:val="22"/>
              <w:szCs w:val="22"/>
              <w:lang w:val="en-US" w:eastAsia="en-US"/>
              <w14:ligatures w14:val="standardContextual"/>
            </w:rPr>
          </w:pPr>
          <w:hyperlink w:history="1" w:anchor="_Toc161320922">
            <w:r w:rsidRPr="005F1228" w:rsidR="00CD0B76">
              <w:rPr>
                <w:rStyle w:val="Hyperlink"/>
                <w:noProof/>
              </w:rPr>
              <w:t>Article 1: A Study for an Ideal Password Management System</w:t>
            </w:r>
            <w:r w:rsidR="00CD0B76">
              <w:rPr>
                <w:noProof/>
                <w:webHidden/>
              </w:rPr>
              <w:tab/>
            </w:r>
            <w:r w:rsidR="00CD0B76">
              <w:rPr>
                <w:noProof/>
                <w:webHidden/>
              </w:rPr>
              <w:fldChar w:fldCharType="begin"/>
            </w:r>
            <w:r w:rsidR="00CD0B76">
              <w:rPr>
                <w:noProof/>
                <w:webHidden/>
              </w:rPr>
              <w:instrText xml:space="preserve"> PAGEREF _Toc161320922 \h </w:instrText>
            </w:r>
            <w:r w:rsidR="00CD0B76">
              <w:rPr>
                <w:noProof/>
                <w:webHidden/>
              </w:rPr>
            </w:r>
            <w:r w:rsidR="00CD0B76">
              <w:rPr>
                <w:noProof/>
                <w:webHidden/>
              </w:rPr>
              <w:fldChar w:fldCharType="separate"/>
            </w:r>
            <w:r w:rsidR="00CD0B76">
              <w:rPr>
                <w:noProof/>
                <w:webHidden/>
              </w:rPr>
              <w:t>3</w:t>
            </w:r>
            <w:r w:rsidR="00CD0B76">
              <w:rPr>
                <w:noProof/>
                <w:webHidden/>
              </w:rPr>
              <w:fldChar w:fldCharType="end"/>
            </w:r>
          </w:hyperlink>
        </w:p>
        <w:p w:rsidR="00CD0B76" w:rsidRDefault="004E00AE" w14:paraId="47B4417E" w14:textId="700E18F7">
          <w:pPr>
            <w:pStyle w:val="TOC2"/>
            <w:tabs>
              <w:tab w:val="right" w:leader="dot" w:pos="9016"/>
            </w:tabs>
            <w:rPr>
              <w:rFonts w:asciiTheme="minorHAnsi" w:hAnsiTheme="minorHAnsi" w:eastAsiaTheme="minorEastAsia" w:cstheme="minorBidi"/>
              <w:noProof/>
              <w:kern w:val="2"/>
              <w:sz w:val="22"/>
              <w:szCs w:val="22"/>
              <w:lang w:val="en-US" w:eastAsia="en-US"/>
              <w14:ligatures w14:val="standardContextual"/>
            </w:rPr>
          </w:pPr>
          <w:hyperlink w:history="1" w:anchor="_Toc161320923">
            <w:r w:rsidRPr="005F1228" w:rsidR="00CD0B76">
              <w:rPr>
                <w:rStyle w:val="Hyperlink"/>
                <w:noProof/>
              </w:rPr>
              <w:t>Article 2: Balancing Password Security and User Convenience: Exploring the Potential of Prompt Models for Password Generation</w:t>
            </w:r>
            <w:r w:rsidR="00CD0B76">
              <w:rPr>
                <w:noProof/>
                <w:webHidden/>
              </w:rPr>
              <w:tab/>
            </w:r>
            <w:r w:rsidR="00CD0B76">
              <w:rPr>
                <w:noProof/>
                <w:webHidden/>
              </w:rPr>
              <w:fldChar w:fldCharType="begin"/>
            </w:r>
            <w:r w:rsidR="00CD0B76">
              <w:rPr>
                <w:noProof/>
                <w:webHidden/>
              </w:rPr>
              <w:instrText xml:space="preserve"> PAGEREF _Toc161320923 \h </w:instrText>
            </w:r>
            <w:r w:rsidR="00CD0B76">
              <w:rPr>
                <w:noProof/>
                <w:webHidden/>
              </w:rPr>
            </w:r>
            <w:r w:rsidR="00CD0B76">
              <w:rPr>
                <w:noProof/>
                <w:webHidden/>
              </w:rPr>
              <w:fldChar w:fldCharType="separate"/>
            </w:r>
            <w:r w:rsidR="00CD0B76">
              <w:rPr>
                <w:noProof/>
                <w:webHidden/>
              </w:rPr>
              <w:t>3</w:t>
            </w:r>
            <w:r w:rsidR="00CD0B76">
              <w:rPr>
                <w:noProof/>
                <w:webHidden/>
              </w:rPr>
              <w:fldChar w:fldCharType="end"/>
            </w:r>
          </w:hyperlink>
        </w:p>
        <w:p w:rsidR="00CD0B76" w:rsidRDefault="004E00AE" w14:paraId="69415E4E" w14:textId="7BA51F53">
          <w:pPr>
            <w:pStyle w:val="TOC2"/>
            <w:tabs>
              <w:tab w:val="right" w:leader="dot" w:pos="9016"/>
            </w:tabs>
            <w:rPr>
              <w:rFonts w:asciiTheme="minorHAnsi" w:hAnsiTheme="minorHAnsi" w:eastAsiaTheme="minorEastAsia" w:cstheme="minorBidi"/>
              <w:noProof/>
              <w:kern w:val="2"/>
              <w:sz w:val="22"/>
              <w:szCs w:val="22"/>
              <w:lang w:val="en-US" w:eastAsia="en-US"/>
              <w14:ligatures w14:val="standardContextual"/>
            </w:rPr>
          </w:pPr>
          <w:hyperlink w:history="1" w:anchor="_Toc161320924">
            <w:r w:rsidRPr="005F1228" w:rsidR="00CD0B76">
              <w:rPr>
                <w:rStyle w:val="Hyperlink"/>
                <w:noProof/>
              </w:rPr>
              <w:t>Article 3: A comparative study on Modern Password Management</w:t>
            </w:r>
            <w:r w:rsidR="00CD0B76">
              <w:rPr>
                <w:noProof/>
                <w:webHidden/>
              </w:rPr>
              <w:tab/>
            </w:r>
            <w:r w:rsidR="00CD0B76">
              <w:rPr>
                <w:noProof/>
                <w:webHidden/>
              </w:rPr>
              <w:fldChar w:fldCharType="begin"/>
            </w:r>
            <w:r w:rsidR="00CD0B76">
              <w:rPr>
                <w:noProof/>
                <w:webHidden/>
              </w:rPr>
              <w:instrText xml:space="preserve"> PAGEREF _Toc161320924 \h </w:instrText>
            </w:r>
            <w:r w:rsidR="00CD0B76">
              <w:rPr>
                <w:noProof/>
                <w:webHidden/>
              </w:rPr>
            </w:r>
            <w:r w:rsidR="00CD0B76">
              <w:rPr>
                <w:noProof/>
                <w:webHidden/>
              </w:rPr>
              <w:fldChar w:fldCharType="separate"/>
            </w:r>
            <w:r w:rsidR="00CD0B76">
              <w:rPr>
                <w:noProof/>
                <w:webHidden/>
              </w:rPr>
              <w:t>4</w:t>
            </w:r>
            <w:r w:rsidR="00CD0B76">
              <w:rPr>
                <w:noProof/>
                <w:webHidden/>
              </w:rPr>
              <w:fldChar w:fldCharType="end"/>
            </w:r>
          </w:hyperlink>
        </w:p>
        <w:p w:rsidR="00CD0B76" w:rsidRDefault="004E00AE" w14:paraId="0BCBC6E2" w14:textId="096F95D7">
          <w:pPr>
            <w:pStyle w:val="TOC2"/>
            <w:tabs>
              <w:tab w:val="right" w:leader="dot" w:pos="9016"/>
            </w:tabs>
            <w:rPr>
              <w:rFonts w:asciiTheme="minorHAnsi" w:hAnsiTheme="minorHAnsi" w:eastAsiaTheme="minorEastAsia" w:cstheme="minorBidi"/>
              <w:noProof/>
              <w:kern w:val="2"/>
              <w:sz w:val="22"/>
              <w:szCs w:val="22"/>
              <w:lang w:val="en-US" w:eastAsia="en-US"/>
              <w14:ligatures w14:val="standardContextual"/>
            </w:rPr>
          </w:pPr>
          <w:hyperlink w:history="1" w:anchor="_Toc161320925">
            <w:r w:rsidRPr="005F1228" w:rsidR="00CD0B76">
              <w:rPr>
                <w:rStyle w:val="Hyperlink"/>
                <w:noProof/>
              </w:rPr>
              <w:t>Article 4: A Dynamic Method and Program for Multiple Password Generation and Management</w:t>
            </w:r>
            <w:r w:rsidR="00CD0B76">
              <w:rPr>
                <w:noProof/>
                <w:webHidden/>
              </w:rPr>
              <w:tab/>
            </w:r>
            <w:r w:rsidR="00CD0B76">
              <w:rPr>
                <w:noProof/>
                <w:webHidden/>
              </w:rPr>
              <w:fldChar w:fldCharType="begin"/>
            </w:r>
            <w:r w:rsidR="00CD0B76">
              <w:rPr>
                <w:noProof/>
                <w:webHidden/>
              </w:rPr>
              <w:instrText xml:space="preserve"> PAGEREF _Toc161320925 \h </w:instrText>
            </w:r>
            <w:r w:rsidR="00CD0B76">
              <w:rPr>
                <w:noProof/>
                <w:webHidden/>
              </w:rPr>
            </w:r>
            <w:r w:rsidR="00CD0B76">
              <w:rPr>
                <w:noProof/>
                <w:webHidden/>
              </w:rPr>
              <w:fldChar w:fldCharType="separate"/>
            </w:r>
            <w:r w:rsidR="00CD0B76">
              <w:rPr>
                <w:noProof/>
                <w:webHidden/>
              </w:rPr>
              <w:t>4</w:t>
            </w:r>
            <w:r w:rsidR="00CD0B76">
              <w:rPr>
                <w:noProof/>
                <w:webHidden/>
              </w:rPr>
              <w:fldChar w:fldCharType="end"/>
            </w:r>
          </w:hyperlink>
        </w:p>
        <w:p w:rsidR="00CD0B76" w:rsidRDefault="004E00AE" w14:paraId="239978D6" w14:textId="46FD781F">
          <w:pPr>
            <w:pStyle w:val="TOC2"/>
            <w:tabs>
              <w:tab w:val="right" w:leader="dot" w:pos="9016"/>
            </w:tabs>
            <w:rPr>
              <w:rFonts w:asciiTheme="minorHAnsi" w:hAnsiTheme="minorHAnsi" w:eastAsiaTheme="minorEastAsia" w:cstheme="minorBidi"/>
              <w:noProof/>
              <w:kern w:val="2"/>
              <w:sz w:val="22"/>
              <w:szCs w:val="22"/>
              <w:lang w:val="en-US" w:eastAsia="en-US"/>
              <w14:ligatures w14:val="standardContextual"/>
            </w:rPr>
          </w:pPr>
          <w:hyperlink w:history="1" w:anchor="_Toc161320926">
            <w:r w:rsidRPr="005F1228" w:rsidR="00CD0B76">
              <w:rPr>
                <w:rStyle w:val="Hyperlink"/>
                <w:noProof/>
              </w:rPr>
              <w:t>Article 5: Revisiting Security Vulnerabilities in Commercial Password Managers</w:t>
            </w:r>
            <w:r w:rsidR="00CD0B76">
              <w:rPr>
                <w:noProof/>
                <w:webHidden/>
              </w:rPr>
              <w:tab/>
            </w:r>
            <w:r w:rsidR="00CD0B76">
              <w:rPr>
                <w:noProof/>
                <w:webHidden/>
              </w:rPr>
              <w:fldChar w:fldCharType="begin"/>
            </w:r>
            <w:r w:rsidR="00CD0B76">
              <w:rPr>
                <w:noProof/>
                <w:webHidden/>
              </w:rPr>
              <w:instrText xml:space="preserve"> PAGEREF _Toc161320926 \h </w:instrText>
            </w:r>
            <w:r w:rsidR="00CD0B76">
              <w:rPr>
                <w:noProof/>
                <w:webHidden/>
              </w:rPr>
            </w:r>
            <w:r w:rsidR="00CD0B76">
              <w:rPr>
                <w:noProof/>
                <w:webHidden/>
              </w:rPr>
              <w:fldChar w:fldCharType="separate"/>
            </w:r>
            <w:r w:rsidR="00CD0B76">
              <w:rPr>
                <w:noProof/>
                <w:webHidden/>
              </w:rPr>
              <w:t>4</w:t>
            </w:r>
            <w:r w:rsidR="00CD0B76">
              <w:rPr>
                <w:noProof/>
                <w:webHidden/>
              </w:rPr>
              <w:fldChar w:fldCharType="end"/>
            </w:r>
          </w:hyperlink>
        </w:p>
        <w:p w:rsidR="00CD0B76" w:rsidRDefault="004E00AE" w14:paraId="51BD6E13" w14:textId="4845637C">
          <w:pPr>
            <w:pStyle w:val="TOC2"/>
            <w:tabs>
              <w:tab w:val="right" w:leader="dot" w:pos="9016"/>
            </w:tabs>
            <w:rPr>
              <w:rFonts w:asciiTheme="minorHAnsi" w:hAnsiTheme="minorHAnsi" w:eastAsiaTheme="minorEastAsia" w:cstheme="minorBidi"/>
              <w:noProof/>
              <w:kern w:val="2"/>
              <w:sz w:val="22"/>
              <w:szCs w:val="22"/>
              <w:lang w:val="en-US" w:eastAsia="en-US"/>
              <w14:ligatures w14:val="standardContextual"/>
            </w:rPr>
          </w:pPr>
          <w:hyperlink w:history="1" w:anchor="_Toc161320927">
            <w:r w:rsidRPr="005F1228" w:rsidR="00CD0B76">
              <w:rPr>
                <w:rStyle w:val="Hyperlink"/>
                <w:noProof/>
              </w:rPr>
              <w:t>Summary:</w:t>
            </w:r>
            <w:r w:rsidR="00CD0B76">
              <w:rPr>
                <w:noProof/>
                <w:webHidden/>
              </w:rPr>
              <w:tab/>
            </w:r>
            <w:r w:rsidR="00CD0B76">
              <w:rPr>
                <w:noProof/>
                <w:webHidden/>
              </w:rPr>
              <w:fldChar w:fldCharType="begin"/>
            </w:r>
            <w:r w:rsidR="00CD0B76">
              <w:rPr>
                <w:noProof/>
                <w:webHidden/>
              </w:rPr>
              <w:instrText xml:space="preserve"> PAGEREF _Toc161320927 \h </w:instrText>
            </w:r>
            <w:r w:rsidR="00CD0B76">
              <w:rPr>
                <w:noProof/>
                <w:webHidden/>
              </w:rPr>
            </w:r>
            <w:r w:rsidR="00CD0B76">
              <w:rPr>
                <w:noProof/>
                <w:webHidden/>
              </w:rPr>
              <w:fldChar w:fldCharType="separate"/>
            </w:r>
            <w:r w:rsidR="00CD0B76">
              <w:rPr>
                <w:noProof/>
                <w:webHidden/>
              </w:rPr>
              <w:t>5</w:t>
            </w:r>
            <w:r w:rsidR="00CD0B76">
              <w:rPr>
                <w:noProof/>
                <w:webHidden/>
              </w:rPr>
              <w:fldChar w:fldCharType="end"/>
            </w:r>
          </w:hyperlink>
        </w:p>
        <w:p w:rsidR="00CD0B76" w:rsidRDefault="004E00AE" w14:paraId="6B34C1EA" w14:textId="08D8EFDD">
          <w:pPr>
            <w:pStyle w:val="TOC1"/>
            <w:tabs>
              <w:tab w:val="right" w:leader="dot" w:pos="9016"/>
            </w:tabs>
            <w:rPr>
              <w:rFonts w:asciiTheme="minorHAnsi" w:hAnsiTheme="minorHAnsi" w:eastAsiaTheme="minorEastAsia" w:cstheme="minorBidi"/>
              <w:noProof/>
              <w:kern w:val="2"/>
              <w:sz w:val="22"/>
              <w:szCs w:val="22"/>
              <w:lang w:val="en-US" w:eastAsia="en-US"/>
              <w14:ligatures w14:val="standardContextual"/>
            </w:rPr>
          </w:pPr>
          <w:hyperlink w:history="1" w:anchor="_Toc161320928">
            <w:r w:rsidRPr="005F1228" w:rsidR="00CD0B76">
              <w:rPr>
                <w:rStyle w:val="Hyperlink"/>
                <w:noProof/>
                <w:bdr w:val="single" w:color="E3E3E3" w:sz="2" w:space="0" w:frame="1"/>
                <w:lang w:val="en-NZ"/>
              </w:rPr>
              <w:t>Research Question:</w:t>
            </w:r>
            <w:r w:rsidR="00CD0B76">
              <w:rPr>
                <w:noProof/>
                <w:webHidden/>
              </w:rPr>
              <w:tab/>
            </w:r>
            <w:r w:rsidR="00CD0B76">
              <w:rPr>
                <w:noProof/>
                <w:webHidden/>
              </w:rPr>
              <w:fldChar w:fldCharType="begin"/>
            </w:r>
            <w:r w:rsidR="00CD0B76">
              <w:rPr>
                <w:noProof/>
                <w:webHidden/>
              </w:rPr>
              <w:instrText xml:space="preserve"> PAGEREF _Toc161320928 \h </w:instrText>
            </w:r>
            <w:r w:rsidR="00CD0B76">
              <w:rPr>
                <w:noProof/>
                <w:webHidden/>
              </w:rPr>
            </w:r>
            <w:r w:rsidR="00CD0B76">
              <w:rPr>
                <w:noProof/>
                <w:webHidden/>
              </w:rPr>
              <w:fldChar w:fldCharType="separate"/>
            </w:r>
            <w:r w:rsidR="00CD0B76">
              <w:rPr>
                <w:noProof/>
                <w:webHidden/>
              </w:rPr>
              <w:t>6</w:t>
            </w:r>
            <w:r w:rsidR="00CD0B76">
              <w:rPr>
                <w:noProof/>
                <w:webHidden/>
              </w:rPr>
              <w:fldChar w:fldCharType="end"/>
            </w:r>
          </w:hyperlink>
        </w:p>
        <w:p w:rsidR="00CD0B76" w:rsidRDefault="004E00AE" w14:paraId="6200273D" w14:textId="22F96595">
          <w:pPr>
            <w:pStyle w:val="TOC1"/>
            <w:tabs>
              <w:tab w:val="right" w:leader="dot" w:pos="9016"/>
            </w:tabs>
            <w:rPr>
              <w:rFonts w:asciiTheme="minorHAnsi" w:hAnsiTheme="minorHAnsi" w:eastAsiaTheme="minorEastAsia" w:cstheme="minorBidi"/>
              <w:noProof/>
              <w:kern w:val="2"/>
              <w:sz w:val="22"/>
              <w:szCs w:val="22"/>
              <w:lang w:val="en-US" w:eastAsia="en-US"/>
              <w14:ligatures w14:val="standardContextual"/>
            </w:rPr>
          </w:pPr>
          <w:hyperlink w:history="1" w:anchor="_Toc161320929">
            <w:r w:rsidRPr="005F1228" w:rsidR="00CD0B76">
              <w:rPr>
                <w:rStyle w:val="Hyperlink"/>
                <w:noProof/>
                <w:bdr w:val="single" w:color="E3E3E3" w:sz="2" w:space="0" w:frame="1"/>
                <w:lang w:val="en-NZ"/>
              </w:rPr>
              <w:t>Changes to be Made:</w:t>
            </w:r>
            <w:r w:rsidR="00CD0B76">
              <w:rPr>
                <w:noProof/>
                <w:webHidden/>
              </w:rPr>
              <w:tab/>
            </w:r>
            <w:r w:rsidR="00CD0B76">
              <w:rPr>
                <w:noProof/>
                <w:webHidden/>
              </w:rPr>
              <w:fldChar w:fldCharType="begin"/>
            </w:r>
            <w:r w:rsidR="00CD0B76">
              <w:rPr>
                <w:noProof/>
                <w:webHidden/>
              </w:rPr>
              <w:instrText xml:space="preserve"> PAGEREF _Toc161320929 \h </w:instrText>
            </w:r>
            <w:r w:rsidR="00CD0B76">
              <w:rPr>
                <w:noProof/>
                <w:webHidden/>
              </w:rPr>
            </w:r>
            <w:r w:rsidR="00CD0B76">
              <w:rPr>
                <w:noProof/>
                <w:webHidden/>
              </w:rPr>
              <w:fldChar w:fldCharType="separate"/>
            </w:r>
            <w:r w:rsidR="00CD0B76">
              <w:rPr>
                <w:noProof/>
                <w:webHidden/>
              </w:rPr>
              <w:t>6</w:t>
            </w:r>
            <w:r w:rsidR="00CD0B76">
              <w:rPr>
                <w:noProof/>
                <w:webHidden/>
              </w:rPr>
              <w:fldChar w:fldCharType="end"/>
            </w:r>
          </w:hyperlink>
        </w:p>
        <w:p w:rsidR="00CD0B76" w:rsidRDefault="004E00AE" w14:paraId="3AEE4B78" w14:textId="12379F83">
          <w:pPr>
            <w:pStyle w:val="TOC2"/>
            <w:tabs>
              <w:tab w:val="right" w:leader="dot" w:pos="9016"/>
            </w:tabs>
            <w:rPr>
              <w:rFonts w:asciiTheme="minorHAnsi" w:hAnsiTheme="minorHAnsi" w:eastAsiaTheme="minorEastAsia" w:cstheme="minorBidi"/>
              <w:noProof/>
              <w:kern w:val="2"/>
              <w:sz w:val="22"/>
              <w:szCs w:val="22"/>
              <w:lang w:val="en-US" w:eastAsia="en-US"/>
              <w14:ligatures w14:val="standardContextual"/>
            </w:rPr>
          </w:pPr>
          <w:hyperlink w:history="1" w:anchor="_Toc161320930">
            <w:r w:rsidRPr="005F1228" w:rsidR="00CD0B76">
              <w:rPr>
                <w:rStyle w:val="Hyperlink"/>
                <w:noProof/>
                <w:lang w:eastAsia="en-US"/>
              </w:rPr>
              <w:t>New Features:</w:t>
            </w:r>
            <w:r w:rsidR="00CD0B76">
              <w:rPr>
                <w:noProof/>
                <w:webHidden/>
              </w:rPr>
              <w:tab/>
            </w:r>
            <w:r w:rsidR="00CD0B76">
              <w:rPr>
                <w:noProof/>
                <w:webHidden/>
              </w:rPr>
              <w:fldChar w:fldCharType="begin"/>
            </w:r>
            <w:r w:rsidR="00CD0B76">
              <w:rPr>
                <w:noProof/>
                <w:webHidden/>
              </w:rPr>
              <w:instrText xml:space="preserve"> PAGEREF _Toc161320930 \h </w:instrText>
            </w:r>
            <w:r w:rsidR="00CD0B76">
              <w:rPr>
                <w:noProof/>
                <w:webHidden/>
              </w:rPr>
            </w:r>
            <w:r w:rsidR="00CD0B76">
              <w:rPr>
                <w:noProof/>
                <w:webHidden/>
              </w:rPr>
              <w:fldChar w:fldCharType="separate"/>
            </w:r>
            <w:r w:rsidR="00CD0B76">
              <w:rPr>
                <w:noProof/>
                <w:webHidden/>
              </w:rPr>
              <w:t>6</w:t>
            </w:r>
            <w:r w:rsidR="00CD0B76">
              <w:rPr>
                <w:noProof/>
                <w:webHidden/>
              </w:rPr>
              <w:fldChar w:fldCharType="end"/>
            </w:r>
          </w:hyperlink>
        </w:p>
        <w:p w:rsidR="00CD0B76" w:rsidRDefault="004E00AE" w14:paraId="62D1FB2E" w14:textId="3B2003F2">
          <w:pPr>
            <w:pStyle w:val="TOC2"/>
            <w:tabs>
              <w:tab w:val="right" w:leader="dot" w:pos="9016"/>
            </w:tabs>
            <w:rPr>
              <w:rFonts w:asciiTheme="minorHAnsi" w:hAnsiTheme="minorHAnsi" w:eastAsiaTheme="minorEastAsia" w:cstheme="minorBidi"/>
              <w:noProof/>
              <w:kern w:val="2"/>
              <w:sz w:val="22"/>
              <w:szCs w:val="22"/>
              <w:lang w:val="en-US" w:eastAsia="en-US"/>
              <w14:ligatures w14:val="standardContextual"/>
            </w:rPr>
          </w:pPr>
          <w:hyperlink w:history="1" w:anchor="_Toc161320931">
            <w:r w:rsidRPr="005F1228" w:rsidR="00CD0B76">
              <w:rPr>
                <w:rStyle w:val="Hyperlink"/>
                <w:noProof/>
                <w:lang w:eastAsia="en-US"/>
              </w:rPr>
              <w:t>Improvements:</w:t>
            </w:r>
            <w:r w:rsidR="00CD0B76">
              <w:rPr>
                <w:noProof/>
                <w:webHidden/>
              </w:rPr>
              <w:tab/>
            </w:r>
            <w:r w:rsidR="00CD0B76">
              <w:rPr>
                <w:noProof/>
                <w:webHidden/>
              </w:rPr>
              <w:fldChar w:fldCharType="begin"/>
            </w:r>
            <w:r w:rsidR="00CD0B76">
              <w:rPr>
                <w:noProof/>
                <w:webHidden/>
              </w:rPr>
              <w:instrText xml:space="preserve"> PAGEREF _Toc161320931 \h </w:instrText>
            </w:r>
            <w:r w:rsidR="00CD0B76">
              <w:rPr>
                <w:noProof/>
                <w:webHidden/>
              </w:rPr>
            </w:r>
            <w:r w:rsidR="00CD0B76">
              <w:rPr>
                <w:noProof/>
                <w:webHidden/>
              </w:rPr>
              <w:fldChar w:fldCharType="separate"/>
            </w:r>
            <w:r w:rsidR="00CD0B76">
              <w:rPr>
                <w:noProof/>
                <w:webHidden/>
              </w:rPr>
              <w:t>7</w:t>
            </w:r>
            <w:r w:rsidR="00CD0B76">
              <w:rPr>
                <w:noProof/>
                <w:webHidden/>
              </w:rPr>
              <w:fldChar w:fldCharType="end"/>
            </w:r>
          </w:hyperlink>
        </w:p>
        <w:p w:rsidR="00CD0B76" w:rsidRDefault="004E00AE" w14:paraId="2C9E0395" w14:textId="16F506D7">
          <w:pPr>
            <w:pStyle w:val="TOC1"/>
            <w:tabs>
              <w:tab w:val="right" w:leader="dot" w:pos="9016"/>
            </w:tabs>
            <w:rPr>
              <w:rFonts w:asciiTheme="minorHAnsi" w:hAnsiTheme="minorHAnsi" w:eastAsiaTheme="minorEastAsia" w:cstheme="minorBidi"/>
              <w:noProof/>
              <w:kern w:val="2"/>
              <w:sz w:val="22"/>
              <w:szCs w:val="22"/>
              <w:lang w:val="en-US" w:eastAsia="en-US"/>
              <w14:ligatures w14:val="standardContextual"/>
            </w:rPr>
          </w:pPr>
          <w:hyperlink w:history="1" w:anchor="_Toc161320932">
            <w:r w:rsidRPr="005F1228" w:rsidR="00CD0B76">
              <w:rPr>
                <w:rStyle w:val="Hyperlink"/>
                <w:noProof/>
                <w:bdr w:val="single" w:color="E3E3E3" w:sz="2" w:space="0" w:frame="1"/>
                <w:lang w:val="en-NZ"/>
              </w:rPr>
              <w:t>Schedule for Implementation/Timeline:</w:t>
            </w:r>
            <w:r w:rsidR="00CD0B76">
              <w:rPr>
                <w:noProof/>
                <w:webHidden/>
              </w:rPr>
              <w:tab/>
            </w:r>
            <w:r w:rsidR="00CD0B76">
              <w:rPr>
                <w:noProof/>
                <w:webHidden/>
              </w:rPr>
              <w:fldChar w:fldCharType="begin"/>
            </w:r>
            <w:r w:rsidR="00CD0B76">
              <w:rPr>
                <w:noProof/>
                <w:webHidden/>
              </w:rPr>
              <w:instrText xml:space="preserve"> PAGEREF _Toc161320932 \h </w:instrText>
            </w:r>
            <w:r w:rsidR="00CD0B76">
              <w:rPr>
                <w:noProof/>
                <w:webHidden/>
              </w:rPr>
            </w:r>
            <w:r w:rsidR="00CD0B76">
              <w:rPr>
                <w:noProof/>
                <w:webHidden/>
              </w:rPr>
              <w:fldChar w:fldCharType="separate"/>
            </w:r>
            <w:r w:rsidR="00CD0B76">
              <w:rPr>
                <w:noProof/>
                <w:webHidden/>
              </w:rPr>
              <w:t>8</w:t>
            </w:r>
            <w:r w:rsidR="00CD0B76">
              <w:rPr>
                <w:noProof/>
                <w:webHidden/>
              </w:rPr>
              <w:fldChar w:fldCharType="end"/>
            </w:r>
          </w:hyperlink>
        </w:p>
        <w:p w:rsidR="00CD0B76" w:rsidRDefault="004E00AE" w14:paraId="44FC25DF" w14:textId="335C95EC">
          <w:pPr>
            <w:pStyle w:val="TOC1"/>
            <w:tabs>
              <w:tab w:val="right" w:leader="dot" w:pos="9016"/>
            </w:tabs>
            <w:rPr>
              <w:rFonts w:asciiTheme="minorHAnsi" w:hAnsiTheme="minorHAnsi" w:eastAsiaTheme="minorEastAsia" w:cstheme="minorBidi"/>
              <w:noProof/>
              <w:kern w:val="2"/>
              <w:sz w:val="22"/>
              <w:szCs w:val="22"/>
              <w:lang w:val="en-US" w:eastAsia="en-US"/>
              <w14:ligatures w14:val="standardContextual"/>
            </w:rPr>
          </w:pPr>
          <w:hyperlink w:history="1" w:anchor="_Toc161320933">
            <w:r w:rsidRPr="005F1228" w:rsidR="00CD0B76">
              <w:rPr>
                <w:rStyle w:val="Hyperlink"/>
                <w:noProof/>
                <w:lang w:val="en-NZ"/>
              </w:rPr>
              <w:t>Tools:</w:t>
            </w:r>
            <w:r w:rsidR="00CD0B76">
              <w:rPr>
                <w:noProof/>
                <w:webHidden/>
              </w:rPr>
              <w:tab/>
            </w:r>
            <w:r w:rsidR="00CD0B76">
              <w:rPr>
                <w:noProof/>
                <w:webHidden/>
              </w:rPr>
              <w:fldChar w:fldCharType="begin"/>
            </w:r>
            <w:r w:rsidR="00CD0B76">
              <w:rPr>
                <w:noProof/>
                <w:webHidden/>
              </w:rPr>
              <w:instrText xml:space="preserve"> PAGEREF _Toc161320933 \h </w:instrText>
            </w:r>
            <w:r w:rsidR="00CD0B76">
              <w:rPr>
                <w:noProof/>
                <w:webHidden/>
              </w:rPr>
            </w:r>
            <w:r w:rsidR="00CD0B76">
              <w:rPr>
                <w:noProof/>
                <w:webHidden/>
              </w:rPr>
              <w:fldChar w:fldCharType="separate"/>
            </w:r>
            <w:r w:rsidR="00CD0B76">
              <w:rPr>
                <w:noProof/>
                <w:webHidden/>
              </w:rPr>
              <w:t>8</w:t>
            </w:r>
            <w:r w:rsidR="00CD0B76">
              <w:rPr>
                <w:noProof/>
                <w:webHidden/>
              </w:rPr>
              <w:fldChar w:fldCharType="end"/>
            </w:r>
          </w:hyperlink>
        </w:p>
        <w:p w:rsidR="00CD0B76" w:rsidRDefault="004E00AE" w14:paraId="1845C570" w14:textId="6347048E">
          <w:pPr>
            <w:pStyle w:val="TOC2"/>
            <w:tabs>
              <w:tab w:val="right" w:leader="dot" w:pos="9016"/>
            </w:tabs>
            <w:rPr>
              <w:rFonts w:asciiTheme="minorHAnsi" w:hAnsiTheme="minorHAnsi" w:eastAsiaTheme="minorEastAsia" w:cstheme="minorBidi"/>
              <w:noProof/>
              <w:kern w:val="2"/>
              <w:sz w:val="22"/>
              <w:szCs w:val="22"/>
              <w:lang w:val="en-US" w:eastAsia="en-US"/>
              <w14:ligatures w14:val="standardContextual"/>
            </w:rPr>
          </w:pPr>
          <w:hyperlink w:history="1" w:anchor="_Toc161320934">
            <w:r w:rsidRPr="005F1228" w:rsidR="00CD0B76">
              <w:rPr>
                <w:rStyle w:val="Hyperlink"/>
                <w:noProof/>
              </w:rPr>
              <w:t>GitHub:</w:t>
            </w:r>
            <w:r w:rsidR="00CD0B76">
              <w:rPr>
                <w:noProof/>
                <w:webHidden/>
              </w:rPr>
              <w:tab/>
            </w:r>
            <w:r w:rsidR="00CD0B76">
              <w:rPr>
                <w:noProof/>
                <w:webHidden/>
              </w:rPr>
              <w:fldChar w:fldCharType="begin"/>
            </w:r>
            <w:r w:rsidR="00CD0B76">
              <w:rPr>
                <w:noProof/>
                <w:webHidden/>
              </w:rPr>
              <w:instrText xml:space="preserve"> PAGEREF _Toc161320934 \h </w:instrText>
            </w:r>
            <w:r w:rsidR="00CD0B76">
              <w:rPr>
                <w:noProof/>
                <w:webHidden/>
              </w:rPr>
            </w:r>
            <w:r w:rsidR="00CD0B76">
              <w:rPr>
                <w:noProof/>
                <w:webHidden/>
              </w:rPr>
              <w:fldChar w:fldCharType="separate"/>
            </w:r>
            <w:r w:rsidR="00CD0B76">
              <w:rPr>
                <w:noProof/>
                <w:webHidden/>
              </w:rPr>
              <w:t>8</w:t>
            </w:r>
            <w:r w:rsidR="00CD0B76">
              <w:rPr>
                <w:noProof/>
                <w:webHidden/>
              </w:rPr>
              <w:fldChar w:fldCharType="end"/>
            </w:r>
          </w:hyperlink>
        </w:p>
        <w:p w:rsidR="00CD0B76" w:rsidRDefault="004E00AE" w14:paraId="47B422F8" w14:textId="3C66640E">
          <w:pPr>
            <w:pStyle w:val="TOC2"/>
            <w:tabs>
              <w:tab w:val="right" w:leader="dot" w:pos="9016"/>
            </w:tabs>
            <w:rPr>
              <w:rFonts w:asciiTheme="minorHAnsi" w:hAnsiTheme="minorHAnsi" w:eastAsiaTheme="minorEastAsia" w:cstheme="minorBidi"/>
              <w:noProof/>
              <w:kern w:val="2"/>
              <w:sz w:val="22"/>
              <w:szCs w:val="22"/>
              <w:lang w:val="en-US" w:eastAsia="en-US"/>
              <w14:ligatures w14:val="standardContextual"/>
            </w:rPr>
          </w:pPr>
          <w:hyperlink w:history="1" w:anchor="_Toc161320935">
            <w:r w:rsidRPr="005F1228" w:rsidR="00CD0B76">
              <w:rPr>
                <w:rStyle w:val="Hyperlink"/>
                <w:noProof/>
              </w:rPr>
              <w:t>Trello:</w:t>
            </w:r>
            <w:r w:rsidR="00CD0B76">
              <w:rPr>
                <w:noProof/>
                <w:webHidden/>
              </w:rPr>
              <w:tab/>
            </w:r>
            <w:r w:rsidR="00CD0B76">
              <w:rPr>
                <w:noProof/>
                <w:webHidden/>
              </w:rPr>
              <w:fldChar w:fldCharType="begin"/>
            </w:r>
            <w:r w:rsidR="00CD0B76">
              <w:rPr>
                <w:noProof/>
                <w:webHidden/>
              </w:rPr>
              <w:instrText xml:space="preserve"> PAGEREF _Toc161320935 \h </w:instrText>
            </w:r>
            <w:r w:rsidR="00CD0B76">
              <w:rPr>
                <w:noProof/>
                <w:webHidden/>
              </w:rPr>
            </w:r>
            <w:r w:rsidR="00CD0B76">
              <w:rPr>
                <w:noProof/>
                <w:webHidden/>
              </w:rPr>
              <w:fldChar w:fldCharType="separate"/>
            </w:r>
            <w:r w:rsidR="00CD0B76">
              <w:rPr>
                <w:noProof/>
                <w:webHidden/>
              </w:rPr>
              <w:t>8</w:t>
            </w:r>
            <w:r w:rsidR="00CD0B76">
              <w:rPr>
                <w:noProof/>
                <w:webHidden/>
              </w:rPr>
              <w:fldChar w:fldCharType="end"/>
            </w:r>
          </w:hyperlink>
        </w:p>
        <w:p w:rsidR="00CD0B76" w:rsidRDefault="004E00AE" w14:paraId="64AE504B" w14:textId="56B18AE1">
          <w:pPr>
            <w:pStyle w:val="TOC1"/>
            <w:tabs>
              <w:tab w:val="right" w:leader="dot" w:pos="9016"/>
            </w:tabs>
            <w:rPr>
              <w:rFonts w:asciiTheme="minorHAnsi" w:hAnsiTheme="minorHAnsi" w:eastAsiaTheme="minorEastAsia" w:cstheme="minorBidi"/>
              <w:noProof/>
              <w:kern w:val="2"/>
              <w:sz w:val="22"/>
              <w:szCs w:val="22"/>
              <w:lang w:val="en-US" w:eastAsia="en-US"/>
              <w14:ligatures w14:val="standardContextual"/>
            </w:rPr>
          </w:pPr>
          <w:hyperlink w:history="1" w:anchor="_Toc161320936">
            <w:r w:rsidRPr="005F1228" w:rsidR="00CD0B76">
              <w:rPr>
                <w:rStyle w:val="Hyperlink"/>
                <w:noProof/>
                <w:bdr w:val="single" w:color="E3E3E3" w:sz="2" w:space="0" w:frame="1"/>
                <w:lang w:val="en-NZ"/>
              </w:rPr>
              <w:t>Conclusion:</w:t>
            </w:r>
            <w:r w:rsidR="00CD0B76">
              <w:rPr>
                <w:noProof/>
                <w:webHidden/>
              </w:rPr>
              <w:tab/>
            </w:r>
            <w:r w:rsidR="00CD0B76">
              <w:rPr>
                <w:noProof/>
                <w:webHidden/>
              </w:rPr>
              <w:fldChar w:fldCharType="begin"/>
            </w:r>
            <w:r w:rsidR="00CD0B76">
              <w:rPr>
                <w:noProof/>
                <w:webHidden/>
              </w:rPr>
              <w:instrText xml:space="preserve"> PAGEREF _Toc161320936 \h </w:instrText>
            </w:r>
            <w:r w:rsidR="00CD0B76">
              <w:rPr>
                <w:noProof/>
                <w:webHidden/>
              </w:rPr>
            </w:r>
            <w:r w:rsidR="00CD0B76">
              <w:rPr>
                <w:noProof/>
                <w:webHidden/>
              </w:rPr>
              <w:fldChar w:fldCharType="separate"/>
            </w:r>
            <w:r w:rsidR="00CD0B76">
              <w:rPr>
                <w:noProof/>
                <w:webHidden/>
              </w:rPr>
              <w:t>9</w:t>
            </w:r>
            <w:r w:rsidR="00CD0B76">
              <w:rPr>
                <w:noProof/>
                <w:webHidden/>
              </w:rPr>
              <w:fldChar w:fldCharType="end"/>
            </w:r>
          </w:hyperlink>
        </w:p>
        <w:p w:rsidR="00CD0B76" w:rsidRDefault="004E00AE" w14:paraId="0E4B4309" w14:textId="33165BCD">
          <w:pPr>
            <w:pStyle w:val="TOC1"/>
            <w:tabs>
              <w:tab w:val="right" w:leader="dot" w:pos="9016"/>
            </w:tabs>
            <w:rPr>
              <w:rFonts w:asciiTheme="minorHAnsi" w:hAnsiTheme="minorHAnsi" w:eastAsiaTheme="minorEastAsia" w:cstheme="minorBidi"/>
              <w:noProof/>
              <w:kern w:val="2"/>
              <w:sz w:val="22"/>
              <w:szCs w:val="22"/>
              <w:lang w:val="en-US" w:eastAsia="en-US"/>
              <w14:ligatures w14:val="standardContextual"/>
            </w:rPr>
          </w:pPr>
          <w:hyperlink w:history="1" w:anchor="_Toc161320937">
            <w:r w:rsidRPr="005F1228" w:rsidR="00CD0B76">
              <w:rPr>
                <w:rStyle w:val="Hyperlink"/>
                <w:noProof/>
                <w:lang w:val="en-NZ"/>
              </w:rPr>
              <w:t>References</w:t>
            </w:r>
            <w:r w:rsidR="00CD0B76">
              <w:rPr>
                <w:noProof/>
                <w:webHidden/>
              </w:rPr>
              <w:tab/>
            </w:r>
            <w:r w:rsidR="00CD0B76">
              <w:rPr>
                <w:noProof/>
                <w:webHidden/>
              </w:rPr>
              <w:fldChar w:fldCharType="begin"/>
            </w:r>
            <w:r w:rsidR="00CD0B76">
              <w:rPr>
                <w:noProof/>
                <w:webHidden/>
              </w:rPr>
              <w:instrText xml:space="preserve"> PAGEREF _Toc161320937 \h </w:instrText>
            </w:r>
            <w:r w:rsidR="00CD0B76">
              <w:rPr>
                <w:noProof/>
                <w:webHidden/>
              </w:rPr>
            </w:r>
            <w:r w:rsidR="00CD0B76">
              <w:rPr>
                <w:noProof/>
                <w:webHidden/>
              </w:rPr>
              <w:fldChar w:fldCharType="separate"/>
            </w:r>
            <w:r w:rsidR="00CD0B76">
              <w:rPr>
                <w:noProof/>
                <w:webHidden/>
              </w:rPr>
              <w:t>10</w:t>
            </w:r>
            <w:r w:rsidR="00CD0B76">
              <w:rPr>
                <w:noProof/>
                <w:webHidden/>
              </w:rPr>
              <w:fldChar w:fldCharType="end"/>
            </w:r>
          </w:hyperlink>
        </w:p>
        <w:p w:rsidR="00CD0B76" w:rsidRDefault="004E00AE" w14:paraId="7857786C" w14:textId="3C56F166">
          <w:pPr>
            <w:pStyle w:val="TOC1"/>
            <w:tabs>
              <w:tab w:val="right" w:leader="dot" w:pos="9016"/>
            </w:tabs>
            <w:rPr>
              <w:rFonts w:asciiTheme="minorHAnsi" w:hAnsiTheme="minorHAnsi" w:eastAsiaTheme="minorEastAsia" w:cstheme="minorBidi"/>
              <w:noProof/>
              <w:kern w:val="2"/>
              <w:sz w:val="22"/>
              <w:szCs w:val="22"/>
              <w:lang w:val="en-US" w:eastAsia="en-US"/>
              <w14:ligatures w14:val="standardContextual"/>
            </w:rPr>
          </w:pPr>
          <w:hyperlink w:history="1" w:anchor="_Toc161320938">
            <w:r w:rsidRPr="005F1228" w:rsidR="00CD0B76">
              <w:rPr>
                <w:rStyle w:val="Hyperlink"/>
                <w:noProof/>
                <w:lang w:val="en-NZ"/>
              </w:rPr>
              <w:t>Notes (For personal use)</w:t>
            </w:r>
            <w:r w:rsidR="00CD0B76">
              <w:rPr>
                <w:noProof/>
                <w:webHidden/>
              </w:rPr>
              <w:tab/>
            </w:r>
            <w:r w:rsidR="00CD0B76">
              <w:rPr>
                <w:noProof/>
                <w:webHidden/>
              </w:rPr>
              <w:fldChar w:fldCharType="begin"/>
            </w:r>
            <w:r w:rsidR="00CD0B76">
              <w:rPr>
                <w:noProof/>
                <w:webHidden/>
              </w:rPr>
              <w:instrText xml:space="preserve"> PAGEREF _Toc161320938 \h </w:instrText>
            </w:r>
            <w:r w:rsidR="00CD0B76">
              <w:rPr>
                <w:noProof/>
                <w:webHidden/>
              </w:rPr>
            </w:r>
            <w:r w:rsidR="00CD0B76">
              <w:rPr>
                <w:noProof/>
                <w:webHidden/>
              </w:rPr>
              <w:fldChar w:fldCharType="separate"/>
            </w:r>
            <w:r w:rsidR="00CD0B76">
              <w:rPr>
                <w:noProof/>
                <w:webHidden/>
              </w:rPr>
              <w:t>10</w:t>
            </w:r>
            <w:r w:rsidR="00CD0B76">
              <w:rPr>
                <w:noProof/>
                <w:webHidden/>
              </w:rPr>
              <w:fldChar w:fldCharType="end"/>
            </w:r>
          </w:hyperlink>
        </w:p>
        <w:p w:rsidR="00C77360" w:rsidP="004816CC" w:rsidRDefault="00007070" w14:paraId="72E96A54" w14:textId="4EB3C45D">
          <w:r>
            <w:rPr>
              <w:noProof/>
            </w:rPr>
            <w:fldChar w:fldCharType="end"/>
          </w:r>
        </w:p>
      </w:sdtContent>
    </w:sdt>
    <w:p w:rsidR="00C77360" w:rsidP="004816CC" w:rsidRDefault="00C77360" w14:paraId="693F1D27" w14:textId="77777777">
      <w:pPr>
        <w:rPr>
          <w:rStyle w:val="eop"/>
          <w:rFonts w:ascii="Calibri" w:hAnsi="Calibri" w:cs="Calibri"/>
          <w:b/>
          <w:bCs/>
          <w:sz w:val="40"/>
          <w:szCs w:val="40"/>
        </w:rPr>
      </w:pPr>
      <w:r>
        <w:rPr>
          <w:rStyle w:val="eop"/>
          <w:sz w:val="40"/>
          <w:szCs w:val="40"/>
          <w:lang w:val="en-NZ"/>
        </w:rPr>
        <w:br w:type="page"/>
      </w:r>
    </w:p>
    <w:p w:rsidR="006E054F" w:rsidP="004816CC" w:rsidRDefault="006E054F" w14:paraId="29E9EFD6" w14:textId="170C5F97">
      <w:pPr>
        <w:pStyle w:val="Heading1"/>
        <w:rPr>
          <w:bdr w:val="single" w:color="E3E3E3" w:sz="2" w:space="0" w:frame="1"/>
          <w:lang w:val="en-NZ"/>
        </w:rPr>
      </w:pPr>
      <w:bookmarkStart w:name="_Toc161320919" w:id="0"/>
      <w:r w:rsidRPr="006E054F">
        <w:rPr>
          <w:bdr w:val="single" w:color="E3E3E3" w:sz="2" w:space="0" w:frame="1"/>
          <w:lang w:val="en-NZ"/>
        </w:rPr>
        <w:lastRenderedPageBreak/>
        <w:t>Abstract</w:t>
      </w:r>
      <w:r w:rsidR="00F242A5">
        <w:rPr>
          <w:bdr w:val="single" w:color="E3E3E3" w:sz="2" w:space="0" w:frame="1"/>
          <w:lang w:val="en-NZ"/>
        </w:rPr>
        <w:t>:</w:t>
      </w:r>
      <w:bookmarkEnd w:id="0"/>
    </w:p>
    <w:p w:rsidR="000204D8" w:rsidP="003821D4" w:rsidRDefault="00286416" w14:paraId="5C6FAA0B" w14:textId="19D16C83">
      <w:pPr>
        <w:pStyle w:val="NoSpacing"/>
        <w:rPr>
          <w:lang w:val="en-NZ"/>
        </w:rPr>
      </w:pPr>
      <w:r>
        <w:rPr>
          <w:lang w:val="en-NZ"/>
        </w:rPr>
        <w:t>In the modern age of the interne</w:t>
      </w:r>
      <w:r w:rsidR="00EC711C">
        <w:rPr>
          <w:lang w:val="en-NZ"/>
        </w:rPr>
        <w:t>t</w:t>
      </w:r>
      <w:r w:rsidR="000E15AE">
        <w:rPr>
          <w:lang w:val="en-NZ"/>
        </w:rPr>
        <w:t>, passwords have become an essential</w:t>
      </w:r>
      <w:r w:rsidR="00445A53">
        <w:rPr>
          <w:lang w:val="en-NZ"/>
        </w:rPr>
        <w:t xml:space="preserve">. </w:t>
      </w:r>
      <w:r w:rsidR="00307D7C">
        <w:rPr>
          <w:lang w:val="en-NZ"/>
        </w:rPr>
        <w:t>With how often a password is needed online</w:t>
      </w:r>
      <w:r w:rsidR="00575BE5">
        <w:rPr>
          <w:lang w:val="en-NZ"/>
        </w:rPr>
        <w:t xml:space="preserve">, it </w:t>
      </w:r>
      <w:r w:rsidR="00C10F75">
        <w:rPr>
          <w:lang w:val="en-NZ"/>
        </w:rPr>
        <w:t>gets</w:t>
      </w:r>
      <w:r w:rsidR="00575BE5">
        <w:rPr>
          <w:lang w:val="en-NZ"/>
        </w:rPr>
        <w:t xml:space="preserve"> </w:t>
      </w:r>
      <w:r w:rsidR="00BE16C2">
        <w:rPr>
          <w:lang w:val="en-NZ"/>
        </w:rPr>
        <w:t>challenging</w:t>
      </w:r>
      <w:r w:rsidR="00575BE5">
        <w:rPr>
          <w:lang w:val="en-NZ"/>
        </w:rPr>
        <w:t xml:space="preserve"> to remember </w:t>
      </w:r>
      <w:r w:rsidR="00DE4475">
        <w:rPr>
          <w:lang w:val="en-NZ"/>
        </w:rPr>
        <w:t>all of them</w:t>
      </w:r>
      <w:r w:rsidR="007A2A52">
        <w:rPr>
          <w:lang w:val="en-NZ"/>
        </w:rPr>
        <w:t xml:space="preserve">. </w:t>
      </w:r>
      <w:r w:rsidR="002E2248">
        <w:rPr>
          <w:lang w:val="en-NZ"/>
        </w:rPr>
        <w:t>Therefore</w:t>
      </w:r>
      <w:r w:rsidR="00E07858">
        <w:rPr>
          <w:lang w:val="en-NZ"/>
        </w:rPr>
        <w:t>,</w:t>
      </w:r>
      <w:r w:rsidR="007A2A52">
        <w:rPr>
          <w:lang w:val="en-NZ"/>
        </w:rPr>
        <w:t xml:space="preserve"> people have developed a product called a password manager</w:t>
      </w:r>
      <w:r w:rsidR="00983D92">
        <w:rPr>
          <w:lang w:val="en-NZ"/>
        </w:rPr>
        <w:t xml:space="preserve">. A password manager </w:t>
      </w:r>
      <w:r w:rsidR="00EE37F6">
        <w:rPr>
          <w:lang w:val="en-NZ"/>
        </w:rPr>
        <w:t xml:space="preserve">stores a user’s </w:t>
      </w:r>
      <w:r w:rsidR="00C91A57">
        <w:rPr>
          <w:lang w:val="en-NZ"/>
        </w:rPr>
        <w:t>login details and keeps them secure</w:t>
      </w:r>
      <w:r w:rsidR="00E07858">
        <w:rPr>
          <w:lang w:val="en-NZ"/>
        </w:rPr>
        <w:t xml:space="preserve">. Several hundred password managers exist online, </w:t>
      </w:r>
      <w:r w:rsidR="00072BA9">
        <w:rPr>
          <w:lang w:val="en-NZ"/>
        </w:rPr>
        <w:t xml:space="preserve">some even built into a browser, </w:t>
      </w:r>
      <w:r w:rsidRPr="00336D80" w:rsidR="00072BA9">
        <w:rPr>
          <w:u w:val="single"/>
          <w:lang w:val="en-NZ"/>
        </w:rPr>
        <w:t>but</w:t>
      </w:r>
      <w:r w:rsidR="00072BA9">
        <w:rPr>
          <w:lang w:val="en-NZ"/>
        </w:rPr>
        <w:t xml:space="preserve"> </w:t>
      </w:r>
      <w:r w:rsidR="004D086E">
        <w:rPr>
          <w:lang w:val="en-NZ"/>
        </w:rPr>
        <w:t>the issue</w:t>
      </w:r>
      <w:r w:rsidR="00B34F93">
        <w:rPr>
          <w:lang w:val="en-NZ"/>
        </w:rPr>
        <w:t xml:space="preserve"> related to these tools </w:t>
      </w:r>
      <w:r w:rsidR="009A09B9">
        <w:rPr>
          <w:lang w:val="en-NZ"/>
        </w:rPr>
        <w:t>are</w:t>
      </w:r>
      <w:r w:rsidR="004D086E">
        <w:rPr>
          <w:lang w:val="en-NZ"/>
        </w:rPr>
        <w:t xml:space="preserve"> related to</w:t>
      </w:r>
      <w:r w:rsidR="009A09B9">
        <w:rPr>
          <w:lang w:val="en-NZ"/>
        </w:rPr>
        <w:t xml:space="preserve"> either </w:t>
      </w:r>
      <w:r w:rsidR="00D84E87">
        <w:rPr>
          <w:lang w:val="en-NZ"/>
        </w:rPr>
        <w:t>being</w:t>
      </w:r>
      <w:r w:rsidR="009A09B9">
        <w:rPr>
          <w:lang w:val="en-NZ"/>
        </w:rPr>
        <w:t xml:space="preserve"> secure</w:t>
      </w:r>
      <w:r w:rsidR="00996C9A">
        <w:rPr>
          <w:lang w:val="en-NZ"/>
        </w:rPr>
        <w:t xml:space="preserve"> but not user friendly,</w:t>
      </w:r>
      <w:r w:rsidR="00766AA9">
        <w:rPr>
          <w:lang w:val="en-NZ"/>
        </w:rPr>
        <w:t xml:space="preserve"> or </w:t>
      </w:r>
      <w:r w:rsidR="009F394A">
        <w:rPr>
          <w:lang w:val="en-NZ"/>
        </w:rPr>
        <w:t>not secure but very user friendly.</w:t>
      </w:r>
      <w:r w:rsidR="0065591D">
        <w:rPr>
          <w:lang w:val="en-NZ"/>
        </w:rPr>
        <w:t xml:space="preserve"> </w:t>
      </w:r>
      <w:r w:rsidR="00D84E87">
        <w:rPr>
          <w:lang w:val="en-NZ"/>
        </w:rPr>
        <w:t>In 2023</w:t>
      </w:r>
      <w:r w:rsidR="00985DAE">
        <w:rPr>
          <w:lang w:val="en-NZ"/>
        </w:rPr>
        <w:t xml:space="preserve"> a password manager</w:t>
      </w:r>
      <w:r w:rsidR="009555BE">
        <w:rPr>
          <w:lang w:val="en-NZ"/>
        </w:rPr>
        <w:t>,</w:t>
      </w:r>
      <w:r w:rsidR="00985DAE">
        <w:rPr>
          <w:lang w:val="en-NZ"/>
        </w:rPr>
        <w:t xml:space="preserve"> called MasterVault</w:t>
      </w:r>
      <w:r w:rsidR="00FC2234">
        <w:rPr>
          <w:lang w:val="en-NZ"/>
        </w:rPr>
        <w:t xml:space="preserve">, </w:t>
      </w:r>
      <w:r w:rsidR="009555BE">
        <w:rPr>
          <w:lang w:val="en-NZ"/>
        </w:rPr>
        <w:t>has been</w:t>
      </w:r>
      <w:r w:rsidR="0012116B">
        <w:rPr>
          <w:lang w:val="en-NZ"/>
        </w:rPr>
        <w:t xml:space="preserve"> deployed with the aim </w:t>
      </w:r>
      <w:r w:rsidR="00FC2234">
        <w:rPr>
          <w:lang w:val="en-NZ"/>
        </w:rPr>
        <w:t xml:space="preserve">to balance user-friendly design with </w:t>
      </w:r>
      <w:r w:rsidR="00C54D2E">
        <w:rPr>
          <w:lang w:val="en-NZ"/>
        </w:rPr>
        <w:t>enhanced security</w:t>
      </w:r>
      <w:r w:rsidR="003C33D0">
        <w:rPr>
          <w:lang w:val="en-NZ"/>
        </w:rPr>
        <w:t>.</w:t>
      </w:r>
      <w:r w:rsidR="00E806E0">
        <w:rPr>
          <w:lang w:val="en-NZ"/>
        </w:rPr>
        <w:t xml:space="preserve"> It had an excellent </w:t>
      </w:r>
      <w:r w:rsidR="00D91DE0">
        <w:rPr>
          <w:lang w:val="en-NZ"/>
        </w:rPr>
        <w:t>design,</w:t>
      </w:r>
      <w:r w:rsidR="00E806E0">
        <w:rPr>
          <w:lang w:val="en-NZ"/>
        </w:rPr>
        <w:t xml:space="preserve"> but it fell short of the original intentions</w:t>
      </w:r>
      <w:r w:rsidR="002A6E55">
        <w:rPr>
          <w:lang w:val="en-NZ"/>
        </w:rPr>
        <w:t xml:space="preserve"> and was not able to deliver all it had promised to do</w:t>
      </w:r>
      <w:r w:rsidR="00E806E0">
        <w:rPr>
          <w:lang w:val="en-NZ"/>
        </w:rPr>
        <w:t xml:space="preserve">. </w:t>
      </w:r>
      <w:r w:rsidR="003821D4">
        <w:rPr>
          <w:lang w:val="en-NZ"/>
        </w:rPr>
        <w:t>This project aims to</w:t>
      </w:r>
      <w:r w:rsidR="00E806E0">
        <w:rPr>
          <w:lang w:val="en-NZ"/>
        </w:rPr>
        <w:t xml:space="preserve"> </w:t>
      </w:r>
      <w:r w:rsidR="00C6468E">
        <w:rPr>
          <w:lang w:val="en-NZ"/>
        </w:rPr>
        <w:t>enhance MasterVault</w:t>
      </w:r>
      <w:r w:rsidR="009F3038">
        <w:rPr>
          <w:lang w:val="en-NZ"/>
        </w:rPr>
        <w:t xml:space="preserve">, making it </w:t>
      </w:r>
      <w:r w:rsidR="00D86C54">
        <w:rPr>
          <w:lang w:val="en-NZ"/>
        </w:rPr>
        <w:t xml:space="preserve">an ideal password manager that </w:t>
      </w:r>
      <w:r w:rsidR="00CB5EFB">
        <w:rPr>
          <w:lang w:val="en-NZ"/>
        </w:rPr>
        <w:t>perfectly balances security with user-friendly design.</w:t>
      </w:r>
    </w:p>
    <w:p w:rsidR="00BB783D" w:rsidP="004816CC" w:rsidRDefault="00BB783D" w14:paraId="62696985" w14:textId="77777777">
      <w:pPr>
        <w:rPr>
          <w:lang w:val="en-NZ"/>
        </w:rPr>
      </w:pPr>
    </w:p>
    <w:p w:rsidRPr="006E054F" w:rsidR="00BB783D" w:rsidP="004816CC" w:rsidRDefault="00BB783D" w14:paraId="47324CCF" w14:textId="77777777">
      <w:pPr>
        <w:rPr>
          <w:lang w:val="en-NZ"/>
        </w:rPr>
      </w:pPr>
    </w:p>
    <w:p w:rsidR="000B24F8" w:rsidP="004816CC" w:rsidRDefault="006E054F" w14:paraId="3D256CD3" w14:textId="77777777">
      <w:pPr>
        <w:pStyle w:val="Heading1"/>
        <w:rPr>
          <w:bdr w:val="single" w:color="E3E3E3" w:sz="2" w:space="0" w:frame="1"/>
          <w:lang w:val="en-NZ"/>
        </w:rPr>
      </w:pPr>
      <w:bookmarkStart w:name="_Toc161320920" w:id="1"/>
      <w:r w:rsidRPr="006E054F">
        <w:rPr>
          <w:bdr w:val="single" w:color="E3E3E3" w:sz="2" w:space="0" w:frame="1"/>
          <w:lang w:val="en-NZ"/>
        </w:rPr>
        <w:t>Introduction:</w:t>
      </w:r>
      <w:bookmarkEnd w:id="1"/>
    </w:p>
    <w:p w:rsidR="000E5CE7" w:rsidP="004816CC" w:rsidRDefault="0039164E" w14:paraId="14911197" w14:textId="5D3E246E">
      <w:r>
        <w:rPr>
          <w:rStyle w:val="normaltextrun"/>
        </w:rPr>
        <w:t xml:space="preserve">Password managers </w:t>
      </w:r>
      <w:r w:rsidR="00FD2E55">
        <w:rPr>
          <w:rStyle w:val="normaltextrun"/>
        </w:rPr>
        <w:t>need to be secure, as they store incredibly important user information</w:t>
      </w:r>
      <w:r w:rsidR="00A20450">
        <w:rPr>
          <w:rStyle w:val="normaltextrun"/>
        </w:rPr>
        <w:t xml:space="preserve">. However, a lot of easily accessed password </w:t>
      </w:r>
      <w:r w:rsidR="00250420">
        <w:rPr>
          <w:rStyle w:val="normaltextrun"/>
        </w:rPr>
        <w:t>managers</w:t>
      </w:r>
      <w:r w:rsidR="00A20450">
        <w:rPr>
          <w:rStyle w:val="normaltextrun"/>
        </w:rPr>
        <w:t xml:space="preserve"> have next to no security</w:t>
      </w:r>
      <w:r w:rsidR="00831BCD">
        <w:rPr>
          <w:rStyle w:val="normaltextrun"/>
        </w:rPr>
        <w:t xml:space="preserve">. </w:t>
      </w:r>
      <w:r w:rsidR="005070AC">
        <w:rPr>
          <w:rStyle w:val="normaltextrun"/>
        </w:rPr>
        <w:t>Browser-based password managers are an excellent example</w:t>
      </w:r>
      <w:r w:rsidR="000770D3">
        <w:rPr>
          <w:rStyle w:val="normaltextrun"/>
        </w:rPr>
        <w:t xml:space="preserve">. </w:t>
      </w:r>
      <w:r w:rsidR="004816CC">
        <w:rPr>
          <w:rStyle w:val="normaltextrun"/>
        </w:rPr>
        <w:t>There have been several studies stating that browser-based password managers are not secure and have been a part of several private data leaks.</w:t>
      </w:r>
      <w:r w:rsidR="003136BB">
        <w:rPr>
          <w:rStyle w:val="normaltextrun"/>
        </w:rPr>
        <w:t xml:space="preserve"> </w:t>
      </w:r>
      <w:r w:rsidR="004816CC">
        <w:rPr>
          <w:rStyle w:val="normaltextrun"/>
        </w:rPr>
        <w:t>B</w:t>
      </w:r>
      <w:r w:rsidR="003136BB">
        <w:rPr>
          <w:rStyle w:val="normaltextrun"/>
        </w:rPr>
        <w:t xml:space="preserve">ut they are by far the easiest </w:t>
      </w:r>
      <w:r w:rsidR="00DB4FFD">
        <w:rPr>
          <w:rStyle w:val="normaltextrun"/>
        </w:rPr>
        <w:t>password managers for users as they are built into the browser.</w:t>
      </w:r>
      <w:r w:rsidR="00CB45B7">
        <w:rPr>
          <w:rStyle w:val="normaltextrun"/>
        </w:rPr>
        <w:t xml:space="preserve"> Meanwhile a well know password manager</w:t>
      </w:r>
      <w:r w:rsidR="00250420">
        <w:rPr>
          <w:rStyle w:val="normaltextrun"/>
        </w:rPr>
        <w:t xml:space="preserve"> called ‘</w:t>
      </w:r>
      <w:proofErr w:type="spellStart"/>
      <w:r w:rsidR="00250420">
        <w:rPr>
          <w:rStyle w:val="normaltextrun"/>
        </w:rPr>
        <w:t>Dashlane</w:t>
      </w:r>
      <w:proofErr w:type="spellEnd"/>
      <w:r w:rsidR="00250420">
        <w:rPr>
          <w:rStyle w:val="normaltextrun"/>
        </w:rPr>
        <w:t xml:space="preserve">’ </w:t>
      </w:r>
      <w:r w:rsidRPr="004816CC" w:rsidR="00250420">
        <w:rPr>
          <w:sz w:val="20"/>
          <w:szCs w:val="20"/>
        </w:rPr>
        <w:t>(</w:t>
      </w:r>
      <w:proofErr w:type="spellStart"/>
      <w:r w:rsidRPr="004816CC" w:rsidR="00250420">
        <w:rPr>
          <w:i/>
          <w:iCs/>
          <w:sz w:val="20"/>
          <w:szCs w:val="20"/>
        </w:rPr>
        <w:t>Dashlane</w:t>
      </w:r>
      <w:proofErr w:type="spellEnd"/>
      <w:r w:rsidRPr="004816CC" w:rsidR="00250420">
        <w:rPr>
          <w:i/>
          <w:iCs/>
          <w:sz w:val="20"/>
          <w:szCs w:val="20"/>
        </w:rPr>
        <w:t xml:space="preserve"> password manager</w:t>
      </w:r>
      <w:r w:rsidRPr="004816CC" w:rsidR="00250420">
        <w:rPr>
          <w:sz w:val="20"/>
          <w:szCs w:val="20"/>
        </w:rPr>
        <w:t xml:space="preserve"> 2024)</w:t>
      </w:r>
      <w:r w:rsidR="00FD1332">
        <w:t>,</w:t>
      </w:r>
      <w:r w:rsidR="00250420">
        <w:t xml:space="preserve"> </w:t>
      </w:r>
      <w:r w:rsidR="00FD1332">
        <w:t>which is widely considered one of the best password managers on the market, is not very user-friendly</w:t>
      </w:r>
      <w:r w:rsidR="004816CC">
        <w:t xml:space="preserve">. This imbalance causes users </w:t>
      </w:r>
      <w:r w:rsidR="000E5CE7">
        <w:t xml:space="preserve">who are not experienced with password managers </w:t>
      </w:r>
      <w:r w:rsidR="004816CC">
        <w:t xml:space="preserve">to primarily use browser-based password managers, which as stated before, are not secure. </w:t>
      </w:r>
      <w:r w:rsidR="000E5CE7">
        <w:t xml:space="preserve">This leaves a large number of users online vulnerable to their private information being stolen. </w:t>
      </w:r>
      <w:r w:rsidRPr="004816CC" w:rsidR="004816CC">
        <w:t>Master</w:t>
      </w:r>
      <w:r w:rsidR="004816CC">
        <w:t xml:space="preserve">Vault aimed to fill this gap in the password manager market. By implementing several security features like 256-AES encryption, master passwords and account locking all while having a user-friendly interface. </w:t>
      </w:r>
      <w:r w:rsidR="000E5CE7">
        <w:t>However,</w:t>
      </w:r>
      <w:r w:rsidR="004816CC">
        <w:t xml:space="preserve"> when the product was released, it wasn’t able to deliver </w:t>
      </w:r>
      <w:r w:rsidR="000E5CE7">
        <w:t xml:space="preserve">all it </w:t>
      </w:r>
      <w:r w:rsidR="004816CC">
        <w:t>promised</w:t>
      </w:r>
      <w:r w:rsidR="000E5CE7">
        <w:t xml:space="preserve"> to be. </w:t>
      </w:r>
    </w:p>
    <w:p w:rsidR="000E5CE7" w:rsidP="000E5CE7" w:rsidRDefault="000E5CE7" w14:paraId="667E6E65" w14:textId="65DF8F06">
      <w:pPr>
        <w:rPr>
          <w:rStyle w:val="normaltextrun"/>
        </w:rPr>
      </w:pPr>
      <w:r w:rsidR="000E5CE7">
        <w:rPr/>
        <w:t xml:space="preserve">The aim of this </w:t>
      </w:r>
      <w:del w:author="Duaa Al-Hamid" w:date="2024-03-14T20:07:24.863Z" w:id="337407687">
        <w:r w:rsidDel="000E5CE7">
          <w:delText>CS301.2</w:delText>
        </w:r>
      </w:del>
      <w:r w:rsidR="000E5CE7">
        <w:rPr/>
        <w:t xml:space="preserve"> project </w:t>
      </w:r>
      <w:ins w:author="Duaa Al-Hamid" w:date="2024-03-14T20:07:33.244Z" w:id="1931107906">
        <w:r w:rsidR="0207A337">
          <w:t xml:space="preserve">is </w:t>
        </w:r>
      </w:ins>
      <w:r w:rsidR="000E5CE7">
        <w:rPr/>
        <w:t xml:space="preserve">it to enhance </w:t>
      </w:r>
      <w:r w:rsidR="000E5CE7">
        <w:rPr/>
        <w:t>MasterVault</w:t>
      </w:r>
      <w:ins w:author="Duaa Al-Hamid" w:date="2024-03-14T20:07:41.924Z" w:id="1827314357">
        <w:r w:rsidR="1D7DD5AD">
          <w:t xml:space="preserve"> by</w:t>
        </w:r>
      </w:ins>
      <w:del w:author="Duaa Al-Hamid" w:date="2024-03-14T20:07:45.251Z" w:id="1499001383">
        <w:r w:rsidDel="000E5CE7">
          <w:delText xml:space="preserve">. </w:delText>
        </w:r>
      </w:del>
      <w:ins w:author="Duaa Al-Hamid" w:date="2024-03-14T20:07:45.436Z" w:id="14909810">
        <w:r w:rsidR="2020541B">
          <w:t>a</w:t>
        </w:r>
      </w:ins>
      <w:del w:author="Duaa Al-Hamid" w:date="2024-03-14T20:07:45.251Z" w:id="271478337">
        <w:r w:rsidDel="000E5CE7">
          <w:delText>A</w:delText>
        </w:r>
      </w:del>
      <w:r w:rsidR="000E5CE7">
        <w:rPr/>
        <w:t>dding new features to make it more secure and user-friendly</w:t>
      </w:r>
      <w:ins w:author="Duaa Al-Hamid" w:date="2024-03-14T20:08:22.277Z" w:id="609835113">
        <w:r w:rsidR="4E96E467">
          <w:t xml:space="preserve"> and</w:t>
        </w:r>
      </w:ins>
      <w:del w:author="Duaa Al-Hamid" w:date="2024-03-14T20:08:20.22Z" w:id="501517611">
        <w:r w:rsidDel="000E5CE7">
          <w:delText xml:space="preserve">. But also </w:delText>
        </w:r>
      </w:del>
      <w:r w:rsidR="000E5CE7">
        <w:rPr/>
        <w:t xml:space="preserve">improving what was already developed. By the end of this project, </w:t>
      </w:r>
      <w:r w:rsidR="000E5CE7">
        <w:rPr/>
        <w:t>MasterVault</w:t>
      </w:r>
      <w:r w:rsidR="000E5CE7">
        <w:rPr/>
        <w:t xml:space="preserve"> will be the ideal password manager for users of all backgrounds and experiences.</w:t>
      </w:r>
      <w:r w:rsidRPr="2107B0FB" w:rsidR="000E5CE7">
        <w:rPr>
          <w:rStyle w:val="normaltextrun"/>
        </w:rPr>
        <w:t xml:space="preserve"> </w:t>
      </w:r>
    </w:p>
    <w:p w:rsidRPr="00EF3AA3" w:rsidR="006E054F" w:rsidP="004816CC" w:rsidRDefault="006E054F" w14:paraId="71695436" w14:textId="34087950">
      <w:pPr>
        <w:rPr>
          <w:rStyle w:val="normaltextrun"/>
        </w:rPr>
      </w:pPr>
      <w:r>
        <w:rPr>
          <w:rStyle w:val="normaltextrun"/>
        </w:rPr>
        <w:br w:type="page"/>
      </w:r>
    </w:p>
    <w:p w:rsidRPr="00011C4E" w:rsidR="00C77360" w:rsidP="004816CC" w:rsidRDefault="00C77360" w14:paraId="01FE67F8" w14:textId="5FF26714">
      <w:pPr>
        <w:pStyle w:val="Heading1"/>
      </w:pPr>
      <w:bookmarkStart w:name="_Toc161320921" w:id="2"/>
      <w:r w:rsidRPr="00011C4E">
        <w:rPr>
          <w:rStyle w:val="normaltextrun"/>
        </w:rPr>
        <w:lastRenderedPageBreak/>
        <w:t>Literature Review</w:t>
      </w:r>
      <w:bookmarkEnd w:id="2"/>
      <w:r w:rsidRPr="00011C4E">
        <w:rPr>
          <w:rStyle w:val="eop"/>
        </w:rPr>
        <w:t> </w:t>
      </w:r>
    </w:p>
    <w:p w:rsidR="00C2726D" w:rsidP="000E0A32" w:rsidRDefault="00C77360" w14:paraId="5F79A05A" w14:textId="6FF98F2F">
      <w:pPr>
        <w:pStyle w:val="Heading2"/>
      </w:pPr>
      <w:bookmarkStart w:name="_Toc161320922" w:id="3"/>
      <w:r w:rsidRPr="00ED6ACF">
        <w:rPr>
          <w:rStyle w:val="normaltextrun"/>
        </w:rPr>
        <w:t xml:space="preserve">Article 1: </w:t>
      </w:r>
      <w:r w:rsidR="00021288">
        <w:rPr>
          <w:rStyle w:val="normaltextrun"/>
        </w:rPr>
        <w:t xml:space="preserve">A Study for an </w:t>
      </w:r>
      <w:r w:rsidR="00406A23">
        <w:rPr>
          <w:rStyle w:val="normaltextrun"/>
        </w:rPr>
        <w:t>Ideal Password Manage</w:t>
      </w:r>
      <w:r w:rsidR="00E66724">
        <w:rPr>
          <w:rStyle w:val="normaltextrun"/>
        </w:rPr>
        <w:t>ment System</w:t>
      </w:r>
      <w:bookmarkEnd w:id="3"/>
      <w:r w:rsidR="00E66724">
        <w:rPr>
          <w:rStyle w:val="normaltextrun"/>
        </w:rPr>
        <w:t xml:space="preserve"> </w:t>
      </w:r>
    </w:p>
    <w:p w:rsidRPr="00E66724" w:rsidR="00E66724" w:rsidP="00E66724" w:rsidRDefault="00E66724" w14:paraId="421BE2DB" w14:textId="7F5A6175">
      <w:pPr>
        <w:rPr>
          <w:i/>
          <w:iCs/>
          <w:sz w:val="20"/>
          <w:szCs w:val="20"/>
        </w:rPr>
      </w:pPr>
      <w:r w:rsidRPr="00E66724">
        <w:rPr>
          <w:i/>
          <w:iCs/>
          <w:sz w:val="20"/>
          <w:szCs w:val="20"/>
        </w:rPr>
        <w:t>(Shinde &amp; Deshpande, 2022)</w:t>
      </w:r>
    </w:p>
    <w:p w:rsidRPr="00C2726D" w:rsidR="00C2726D" w:rsidP="004816CC" w:rsidRDefault="00C2726D" w14:paraId="58099434" w14:textId="13F2C0AB">
      <w:pPr>
        <w:rPr>
          <w:rFonts w:cs="Segoe UI"/>
          <w:sz w:val="20"/>
          <w:szCs w:val="20"/>
          <w:lang w:val="en-NZ"/>
        </w:rPr>
      </w:pPr>
      <w:r w:rsidRPr="00C2726D">
        <w:t xml:space="preserve">This article discussed the requirements for a password manager to be secure and usable. Users usually opt for weaker passwords due to the cognitive load of recalling complex passwords. In terms of password generation, password managers that are designed for simplicity typically have a limited symbol set used in generation. The </w:t>
      </w:r>
      <w:r w:rsidRPr="00C2726D">
        <w:rPr>
          <w:rFonts w:eastAsiaTheme="majorEastAsia"/>
        </w:rPr>
        <w:t>authors</w:t>
      </w:r>
      <w:r w:rsidRPr="00C2726D">
        <w:t xml:space="preserve"> found that KeePass has one of the most comprehensive symbol sets</w:t>
      </w:r>
      <w:r w:rsidR="00855E95">
        <w:t>.</w:t>
      </w:r>
      <w:r w:rsidR="00825E21">
        <w:t xml:space="preserve"> </w:t>
      </w:r>
      <w:r w:rsidR="00855E95">
        <w:t xml:space="preserve">The </w:t>
      </w:r>
      <w:r w:rsidR="00AE119C">
        <w:t>article states that a secure password manager should use 256-AES encryption</w:t>
      </w:r>
      <w:r w:rsidR="00190BC4">
        <w:t xml:space="preserve">, however there are various methods used </w:t>
      </w:r>
      <w:r w:rsidRPr="00190BC4" w:rsidR="00190BC4">
        <w:t>for</w:t>
      </w:r>
      <w:r w:rsidR="00190BC4">
        <w:t xml:space="preserve"> meta data encryption among password managers. </w:t>
      </w:r>
      <w:r w:rsidRPr="00C2726D">
        <w:t xml:space="preserve">The authors then discussed the importance of user engagement to prevent unauthorised access through functions like autofill. In addition, valuable insights for creating an ideal password </w:t>
      </w:r>
      <w:r w:rsidRPr="00C2726D">
        <w:rPr>
          <w:rFonts w:eastAsiaTheme="majorEastAsia"/>
        </w:rPr>
        <w:t>manager that emphasises the significance of password strength and encryption standards.</w:t>
      </w:r>
      <w:r w:rsidRPr="00C2726D">
        <w:rPr>
          <w:color w:val="D13438"/>
          <w:lang w:val="en-NZ"/>
        </w:rPr>
        <w:t> </w:t>
      </w:r>
    </w:p>
    <w:p w:rsidRPr="00C2726D" w:rsidR="00AC1996" w:rsidP="004816CC" w:rsidRDefault="00AC1996" w14:paraId="6E357A0B" w14:textId="77777777">
      <w:pPr>
        <w:rPr>
          <w:lang w:val="en-NZ"/>
        </w:rPr>
      </w:pPr>
    </w:p>
    <w:p w:rsidR="00AC1996" w:rsidP="000E0A32" w:rsidRDefault="00AC1996" w14:paraId="24B4F2BA" w14:textId="2A987C26">
      <w:pPr>
        <w:pStyle w:val="Heading2"/>
      </w:pPr>
      <w:bookmarkStart w:name="_Toc161320923" w:id="4"/>
      <w:r>
        <w:t>Article 2:</w:t>
      </w:r>
      <w:r w:rsidR="007A21EA">
        <w:t xml:space="preserve"> </w:t>
      </w:r>
      <w:r w:rsidR="00B86298">
        <w:t>Balancing Password Security and User Convenience: Exploring the Potential of Prompt Models for Password Generation</w:t>
      </w:r>
      <w:bookmarkEnd w:id="4"/>
      <w:r w:rsidR="00B86298">
        <w:t xml:space="preserve"> </w:t>
      </w:r>
    </w:p>
    <w:p w:rsidRPr="00E66724" w:rsidR="00E66724" w:rsidP="00E66724" w:rsidRDefault="00E66724" w14:paraId="075318CB" w14:textId="6C95C394">
      <w:pPr>
        <w:rPr>
          <w:i/>
          <w:iCs/>
          <w:sz w:val="20"/>
          <w:szCs w:val="20"/>
        </w:rPr>
      </w:pPr>
      <w:r w:rsidRPr="00E66724">
        <w:rPr>
          <w:i/>
          <w:iCs/>
          <w:sz w:val="20"/>
          <w:szCs w:val="20"/>
        </w:rPr>
        <w:t>(</w:t>
      </w:r>
      <w:proofErr w:type="spellStart"/>
      <w:r w:rsidRPr="00E66724">
        <w:rPr>
          <w:i/>
          <w:iCs/>
          <w:sz w:val="20"/>
          <w:szCs w:val="20"/>
        </w:rPr>
        <w:t>Umejiaku</w:t>
      </w:r>
      <w:proofErr w:type="spellEnd"/>
      <w:r w:rsidRPr="00E66724">
        <w:rPr>
          <w:i/>
          <w:iCs/>
          <w:sz w:val="20"/>
          <w:szCs w:val="20"/>
        </w:rPr>
        <w:t xml:space="preserve"> et al., 2023)</w:t>
      </w:r>
    </w:p>
    <w:p w:rsidR="00AC1996" w:rsidP="004816CC" w:rsidRDefault="0065736A" w14:paraId="63BF8D37" w14:textId="33905702">
      <w:r>
        <w:t xml:space="preserve">This article highlights the important of strong passwords </w:t>
      </w:r>
      <w:r w:rsidR="00A55C0E">
        <w:t xml:space="preserve">in the face of </w:t>
      </w:r>
      <w:r w:rsidR="00190BC4">
        <w:t>cyber-attacks</w:t>
      </w:r>
      <w:r w:rsidR="00A55C0E">
        <w:t xml:space="preserve"> and data breaches</w:t>
      </w:r>
      <w:r w:rsidR="003F28DF">
        <w:t xml:space="preserve">. Modern password generation </w:t>
      </w:r>
      <w:r w:rsidR="00C81016">
        <w:t xml:space="preserve">can create incredibly secure and complex passwords, </w:t>
      </w:r>
      <w:r w:rsidR="0057626B">
        <w:t xml:space="preserve">it often results in password </w:t>
      </w:r>
      <w:r w:rsidR="00A20A67">
        <w:t>that are far too hard to remember, causing users to reuse or write the password down.</w:t>
      </w:r>
      <w:r w:rsidR="00895647">
        <w:t xml:space="preserve"> </w:t>
      </w:r>
      <w:r w:rsidR="00190BC4">
        <w:t>However,</w:t>
      </w:r>
      <w:r w:rsidR="00895647">
        <w:t xml:space="preserve"> prompt models </w:t>
      </w:r>
      <w:r w:rsidR="00E82D60">
        <w:t xml:space="preserve">such as ChatGPT are presented as solutions to generate </w:t>
      </w:r>
      <w:r w:rsidR="003A4B8E">
        <w:t>strong and memorable password generators, tailored to the users</w:t>
      </w:r>
      <w:r w:rsidR="00187FDB">
        <w:t xml:space="preserve">. </w:t>
      </w:r>
    </w:p>
    <w:p w:rsidR="005D7D73" w:rsidP="004816CC" w:rsidRDefault="00997BA2" w14:paraId="4BF9CD18" w14:textId="0025DCE1">
      <w:r>
        <w:t xml:space="preserve">The author of this article used </w:t>
      </w:r>
      <w:r w:rsidR="00190BC4">
        <w:t>Pass fault</w:t>
      </w:r>
      <w:r>
        <w:t xml:space="preserve"> to </w:t>
      </w:r>
      <w:r w:rsidR="001A0977">
        <w:t xml:space="preserve">evaluate </w:t>
      </w:r>
      <w:r w:rsidR="00EE4771">
        <w:t xml:space="preserve">the strength of </w:t>
      </w:r>
      <w:r w:rsidR="00277553">
        <w:t xml:space="preserve">passwords generated by </w:t>
      </w:r>
      <w:r w:rsidR="003E7AE7">
        <w:t>ChatGPT</w:t>
      </w:r>
      <w:r w:rsidR="000400F1">
        <w:t xml:space="preserve">, while applying rules to modify </w:t>
      </w:r>
      <w:r w:rsidR="0076326D">
        <w:t>the passwords</w:t>
      </w:r>
      <w:r w:rsidR="003E7AE7">
        <w:t>.</w:t>
      </w:r>
      <w:r w:rsidR="0076326D">
        <w:t xml:space="preserve"> Some of the rules used in the study include</w:t>
      </w:r>
      <w:r w:rsidR="006168C3">
        <w:t xml:space="preserve"> changing vowels with characters, </w:t>
      </w:r>
      <w:r w:rsidR="002A51F8">
        <w:t>replace the most common vowel, remove all vowels and more.</w:t>
      </w:r>
      <w:r w:rsidR="003E7AE7">
        <w:t xml:space="preserve"> The results </w:t>
      </w:r>
      <w:r w:rsidR="000F4AD2">
        <w:t xml:space="preserve">indicate that the modify passwords </w:t>
      </w:r>
      <w:r w:rsidR="00BD396E">
        <w:t>had improved strength</w:t>
      </w:r>
      <w:r w:rsidR="006C1433">
        <w:t xml:space="preserve">, particularly when the vowels of a password were changed. </w:t>
      </w:r>
      <w:r w:rsidR="00800E0D">
        <w:t xml:space="preserve">While passwords generated by prompt models </w:t>
      </w:r>
      <w:r w:rsidR="00AA2542">
        <w:t>posed security concerns.</w:t>
      </w:r>
      <w:r w:rsidR="00E53D13">
        <w:t xml:space="preserve"> The article concludes </w:t>
      </w:r>
      <w:r w:rsidR="005D7D73">
        <w:t xml:space="preserve">by emphasizing the need </w:t>
      </w:r>
      <w:r w:rsidR="00075CE0">
        <w:t xml:space="preserve">for reasonable password standards and </w:t>
      </w:r>
      <w:r w:rsidR="00D63FAA">
        <w:t>considering</w:t>
      </w:r>
      <w:r w:rsidR="00075CE0">
        <w:t xml:space="preserve"> prompt models as tools to balance security and </w:t>
      </w:r>
      <w:r w:rsidR="00D63FAA">
        <w:t>user convenience.</w:t>
      </w:r>
    </w:p>
    <w:p w:rsidR="005D7D73" w:rsidP="004816CC" w:rsidRDefault="005D7D73" w14:paraId="29E85520" w14:textId="77777777"/>
    <w:p w:rsidR="00E66724" w:rsidP="004816CC" w:rsidRDefault="00E66724" w14:paraId="5D12582D" w14:textId="77777777"/>
    <w:p w:rsidR="00E66724" w:rsidP="004816CC" w:rsidRDefault="00E66724" w14:paraId="1FD69679" w14:textId="77777777"/>
    <w:p w:rsidR="00E66724" w:rsidP="004816CC" w:rsidRDefault="00E66724" w14:paraId="4ECAE5E0" w14:textId="77777777"/>
    <w:p w:rsidR="00AC1996" w:rsidP="000E0A32" w:rsidRDefault="00AC1996" w14:paraId="3D33FA32" w14:textId="7238FAC7">
      <w:pPr>
        <w:pStyle w:val="Heading2"/>
      </w:pPr>
      <w:bookmarkStart w:name="_Toc161320924" w:id="5"/>
      <w:r>
        <w:lastRenderedPageBreak/>
        <w:t>Article 3:</w:t>
      </w:r>
      <w:r w:rsidR="00A869B3">
        <w:t xml:space="preserve"> </w:t>
      </w:r>
      <w:r w:rsidR="00D861EF">
        <w:t xml:space="preserve">A comparative study on </w:t>
      </w:r>
      <w:r w:rsidR="008773D5">
        <w:t>Modern Password Management</w:t>
      </w:r>
      <w:bookmarkEnd w:id="5"/>
    </w:p>
    <w:p w:rsidRPr="002B49FD" w:rsidR="00E66724" w:rsidP="00E66724" w:rsidRDefault="002B49FD" w14:paraId="5748742F" w14:textId="3F845810">
      <w:pPr>
        <w:rPr>
          <w:i/>
          <w:iCs/>
          <w:sz w:val="20"/>
          <w:szCs w:val="20"/>
        </w:rPr>
      </w:pPr>
      <w:r w:rsidRPr="002B49FD">
        <w:rPr>
          <w:i/>
          <w:iCs/>
          <w:sz w:val="20"/>
          <w:szCs w:val="20"/>
        </w:rPr>
        <w:t>(Aman Pratap Singh, 2021)</w:t>
      </w:r>
    </w:p>
    <w:p w:rsidR="00AC1996" w:rsidP="004816CC" w:rsidRDefault="00505678" w14:paraId="07A0C1B5" w14:textId="365B11AF">
      <w:r>
        <w:t xml:space="preserve">This article discusses the importance of </w:t>
      </w:r>
      <w:r w:rsidR="001211B4">
        <w:t xml:space="preserve">password managers in the digital age, </w:t>
      </w:r>
      <w:r w:rsidR="008969B3">
        <w:t xml:space="preserve">highlighting the </w:t>
      </w:r>
      <w:r w:rsidR="00C75181">
        <w:t>increasing threats from attackers and hackers.</w:t>
      </w:r>
      <w:r w:rsidR="0097021D">
        <w:t xml:space="preserve"> The articles </w:t>
      </w:r>
      <w:r w:rsidR="009B4417">
        <w:t>emphasise</w:t>
      </w:r>
      <w:r w:rsidR="0097021D">
        <w:t xml:space="preserve"> the need for a secure password manager.</w:t>
      </w:r>
      <w:r w:rsidR="00143F35">
        <w:t xml:space="preserve"> The article suggests that most password managers are </w:t>
      </w:r>
      <w:r w:rsidR="009B4417">
        <w:t xml:space="preserve">considered safe, there are various </w:t>
      </w:r>
      <w:r w:rsidR="00864DEB">
        <w:t xml:space="preserve">risks when storing sensitive information. </w:t>
      </w:r>
      <w:r w:rsidR="00BF0FDC">
        <w:t xml:space="preserve">The research suggests the idea of using passphrases as a secure alternative to </w:t>
      </w:r>
      <w:r w:rsidR="00111A71">
        <w:t>regular passwords</w:t>
      </w:r>
      <w:r w:rsidR="00DD199C">
        <w:t xml:space="preserve">. The author states that </w:t>
      </w:r>
      <w:r w:rsidR="00D42C49">
        <w:t>passphrases are easier to understand, remember and harder to hack.</w:t>
      </w:r>
      <w:r w:rsidR="00850100">
        <w:t xml:space="preserve"> </w:t>
      </w:r>
      <w:r w:rsidR="00CF756D">
        <w:t xml:space="preserve">The article </w:t>
      </w:r>
      <w:r w:rsidR="00F1062E">
        <w:t xml:space="preserve">explores strengthening </w:t>
      </w:r>
      <w:r w:rsidR="0071500C">
        <w:t xml:space="preserve">passwords through paraphrases and discusses their application in protecting SSH and </w:t>
      </w:r>
      <w:r w:rsidR="00A25480">
        <w:t>private keys used in email encryption tools.</w:t>
      </w:r>
    </w:p>
    <w:p w:rsidR="00AC1996" w:rsidP="004816CC" w:rsidRDefault="00AC1996" w14:paraId="1725AFB9" w14:textId="77777777"/>
    <w:p w:rsidR="00AE31AE" w:rsidP="000E0A32" w:rsidRDefault="00AC1996" w14:paraId="10796953" w14:textId="77777777">
      <w:pPr>
        <w:pStyle w:val="Heading2"/>
      </w:pPr>
      <w:bookmarkStart w:name="_Toc161320925" w:id="6"/>
      <w:r>
        <w:t>Article 4:</w:t>
      </w:r>
      <w:r w:rsidR="00190BC4">
        <w:t xml:space="preserve"> </w:t>
      </w:r>
      <w:r w:rsidR="00AE31AE">
        <w:t>A Dynamic Method and Program for Multiple Password Generation and Management</w:t>
      </w:r>
      <w:bookmarkEnd w:id="6"/>
    </w:p>
    <w:p w:rsidRPr="004E00AE" w:rsidR="002B49FD" w:rsidP="002B49FD" w:rsidRDefault="004E00AE" w14:paraId="3C121901" w14:textId="024D81E1">
      <w:pPr>
        <w:rPr>
          <w:color w:val="FF0000"/>
        </w:rPr>
      </w:pPr>
      <w:r w:rsidRPr="004E00AE">
        <w:rPr>
          <w:color w:val="FF0000"/>
        </w:rPr>
        <w:t>(Citation needed)</w:t>
      </w:r>
    </w:p>
    <w:p w:rsidRPr="00437E54" w:rsidR="00AC1996" w:rsidP="004816CC" w:rsidRDefault="00437E54" w14:paraId="2A17E4B7" w14:textId="2B62482F">
      <w:pPr>
        <w:rPr>
          <w:lang w:val="en-NZ"/>
        </w:rPr>
      </w:pPr>
      <w:r w:rsidRPr="00437E54">
        <w:t xml:space="preserve">This article discusses the challenges associated with the increasing number of passwords users need for various online services and the potential security risks involved. It introduces different approaches </w:t>
      </w:r>
      <w:r w:rsidRPr="00437E54">
        <w:rPr>
          <w:color w:val="000000"/>
        </w:rPr>
        <w:t xml:space="preserve">to password management, such as password managers, password generators, and specific methods like Site-Specific Passwords </w:t>
      </w:r>
      <w:r>
        <w:rPr>
          <w:color w:val="000000"/>
        </w:rPr>
        <w:t>a</w:t>
      </w:r>
      <w:r w:rsidRPr="00437E54">
        <w:rPr>
          <w:color w:val="000000"/>
        </w:rPr>
        <w:t>nd Password Multiplier. The article then delves into the Chinese Remainder Theorem and proposes a dynamic method and program for multiple password generation and management based on the Forward Direction Method. This method involves determining a strong unique password and generating divisors to obtain individual passwords. The article highlights the security advantages of this approach, where only divisors are stored, making it difficult to retrieve the unique password even with knowledge of the divisors. The results and discussion section provides sample individual passwords generated using this method and emphasizes the numerical size difference between the unique password and divisors, enhancing security.</w:t>
      </w:r>
    </w:p>
    <w:p w:rsidR="00437E54" w:rsidP="004816CC" w:rsidRDefault="00437E54" w14:paraId="195EF82D" w14:textId="77777777"/>
    <w:p w:rsidR="004E00AE" w:rsidRDefault="004E00AE" w14:paraId="30ABBF14" w14:textId="77777777">
      <w:pPr>
        <w:spacing w:before="0" w:after="160" w:line="278" w:lineRule="auto"/>
        <w:jc w:val="left"/>
        <w:textAlignment w:val="auto"/>
        <w:rPr>
          <w:rFonts w:ascii="Calibri Light" w:hAnsi="Calibri Light" w:cs="Calibri Light" w:eastAsiaTheme="majorEastAsia"/>
          <w:b/>
          <w:bCs/>
          <w:color w:val="2F5496"/>
          <w:sz w:val="26"/>
          <w:szCs w:val="26"/>
          <w:lang w:val="en-NZ"/>
        </w:rPr>
      </w:pPr>
      <w:bookmarkStart w:name="_Toc161320926" w:id="7"/>
      <w:r>
        <w:br w:type="page"/>
      </w:r>
    </w:p>
    <w:p w:rsidR="00AC1996" w:rsidP="000E0A32" w:rsidRDefault="00AC1996" w14:paraId="310F03B0" w14:textId="37CC38CC">
      <w:pPr>
        <w:pStyle w:val="Heading2"/>
      </w:pPr>
      <w:r>
        <w:lastRenderedPageBreak/>
        <w:t>Article 5:</w:t>
      </w:r>
      <w:r w:rsidRPr="00611F37" w:rsidR="00611F37">
        <w:t xml:space="preserve"> </w:t>
      </w:r>
      <w:r w:rsidR="00611F37">
        <w:t>Revisiting Security Vulnerabilities in Commercial Password Managers</w:t>
      </w:r>
      <w:bookmarkEnd w:id="7"/>
    </w:p>
    <w:p w:rsidRPr="004E00AE" w:rsidR="004E00AE" w:rsidP="004E00AE" w:rsidRDefault="004E00AE" w14:paraId="24C8B935" w14:textId="27A9CA8D">
      <w:pPr>
        <w:rPr>
          <w:color w:val="FF0000"/>
          <w:lang w:val="en-NZ"/>
        </w:rPr>
      </w:pPr>
      <w:r w:rsidRPr="004E00AE">
        <w:rPr>
          <w:color w:val="FF0000"/>
          <w:lang w:val="en-NZ"/>
        </w:rPr>
        <w:t>(Citation needed)</w:t>
      </w:r>
    </w:p>
    <w:p w:rsidR="0053492F" w:rsidP="0053492F" w:rsidRDefault="00611F37" w14:paraId="2E525065" w14:textId="597E489F">
      <w:pPr>
        <w:spacing w:before="0"/>
        <w:jc w:val="left"/>
        <w:textAlignment w:val="auto"/>
        <w:rPr>
          <w:lang w:val="en-US" w:eastAsia="en-US"/>
        </w:rPr>
      </w:pPr>
      <w:r>
        <w:t xml:space="preserve">This article </w:t>
      </w:r>
      <w:r w:rsidRPr="00175F9F" w:rsidR="00175F9F">
        <w:rPr>
          <w:lang w:val="en-NZ"/>
        </w:rPr>
        <w:t>explores recently found problems as well as vulnerabilities that have been made</w:t>
      </w:r>
      <w:r w:rsidR="00175F9F">
        <w:rPr>
          <w:lang w:val="en-NZ"/>
        </w:rPr>
        <w:t xml:space="preserve"> in popular password managers. </w:t>
      </w:r>
      <w:r w:rsidRPr="00175F9F" w:rsidR="00175F9F">
        <w:rPr>
          <w:lang w:val="en-NZ"/>
        </w:rPr>
        <w:t>The vulnerabilities that have been found include two-factor authentication</w:t>
      </w:r>
      <w:r w:rsidR="00175F9F">
        <w:rPr>
          <w:lang w:val="en-NZ"/>
        </w:rPr>
        <w:t xml:space="preserve"> seed,</w:t>
      </w:r>
      <w:r w:rsidRPr="00175F9F" w:rsidR="00175F9F">
        <w:rPr>
          <w:lang w:val="en-NZ"/>
        </w:rPr>
        <w:t xml:space="preserve"> element inspection</w:t>
      </w:r>
      <w:r w:rsidR="00175F9F">
        <w:rPr>
          <w:lang w:val="en-NZ"/>
        </w:rPr>
        <w:t>,</w:t>
      </w:r>
      <w:r w:rsidRPr="00175F9F" w:rsidR="00175F9F">
        <w:rPr>
          <w:lang w:val="en-NZ"/>
        </w:rPr>
        <w:t xml:space="preserve"> registration discovery</w:t>
      </w:r>
      <w:r w:rsidR="00175F9F">
        <w:rPr>
          <w:lang w:val="en-NZ"/>
        </w:rPr>
        <w:t>,</w:t>
      </w:r>
      <w:r w:rsidRPr="00175F9F" w:rsidR="00175F9F">
        <w:rPr>
          <w:lang w:val="en-NZ"/>
        </w:rPr>
        <w:t xml:space="preserve"> HTTP(S) autofill and ignoring subdomains.</w:t>
      </w:r>
      <w:r w:rsidR="00175F9F">
        <w:rPr>
          <w:lang w:val="en-NZ"/>
        </w:rPr>
        <w:t xml:space="preserve"> The study reveals that most password managers are susceptible to</w:t>
      </w:r>
      <w:r w:rsidRPr="00175F9F" w:rsidR="00175F9F">
        <w:rPr>
          <w:lang w:val="en-NZ"/>
        </w:rPr>
        <w:t>, HTTP(S) autofill, and ignoring subdomains vulnerabilities.</w:t>
      </w:r>
      <w:r w:rsidR="0053492F">
        <w:t xml:space="preserve"> </w:t>
      </w:r>
      <w:r w:rsidR="0053492F">
        <w:rPr>
          <w:lang w:val="en-NZ"/>
        </w:rPr>
        <w:t>Additionally, the article highlights</w:t>
      </w:r>
      <w:r w:rsidRPr="00721217" w:rsidR="00721217">
        <w:rPr>
          <w:lang w:val="en-NZ"/>
        </w:rPr>
        <w:t xml:space="preserve"> new vulnerabilities, </w:t>
      </w:r>
      <w:r w:rsidR="0053492F">
        <w:rPr>
          <w:lang w:val="en-NZ"/>
        </w:rPr>
        <w:t>such as</w:t>
      </w:r>
      <w:r w:rsidRPr="00721217" w:rsidR="00721217">
        <w:rPr>
          <w:lang w:val="en-NZ"/>
        </w:rPr>
        <w:t xml:space="preserve"> brute force </w:t>
      </w:r>
      <w:r w:rsidR="0053492F">
        <w:rPr>
          <w:lang w:val="en-NZ"/>
        </w:rPr>
        <w:t>attacks</w:t>
      </w:r>
      <w:r w:rsidRPr="00721217" w:rsidR="00721217">
        <w:rPr>
          <w:lang w:val="en-NZ"/>
        </w:rPr>
        <w:t xml:space="preserve">, a </w:t>
      </w:r>
      <w:r w:rsidRPr="00721217" w:rsidR="0053492F">
        <w:rPr>
          <w:lang w:val="en-NZ"/>
        </w:rPr>
        <w:t>phishing attac</w:t>
      </w:r>
      <w:r w:rsidR="0053492F">
        <w:rPr>
          <w:lang w:val="en-NZ"/>
        </w:rPr>
        <w:t>k</w:t>
      </w:r>
      <w:r w:rsidRPr="00721217" w:rsidR="00721217">
        <w:rPr>
          <w:lang w:val="en-NZ"/>
        </w:rPr>
        <w:t xml:space="preserve">, a clipboard </w:t>
      </w:r>
      <w:r w:rsidRPr="00721217" w:rsidR="0053492F">
        <w:rPr>
          <w:lang w:val="en-NZ"/>
        </w:rPr>
        <w:t>vulnerability,</w:t>
      </w:r>
      <w:r w:rsidRPr="00721217" w:rsidR="00721217">
        <w:rPr>
          <w:lang w:val="en-NZ"/>
        </w:rPr>
        <w:t xml:space="preserve"> and a PIN brute force vulnerability.</w:t>
      </w:r>
      <w:r w:rsidR="0053492F">
        <w:rPr>
          <w:lang w:val="en-NZ"/>
        </w:rPr>
        <w:t xml:space="preserve"> </w:t>
      </w:r>
      <w:r w:rsidRPr="0053492F" w:rsidR="0053492F">
        <w:rPr>
          <w:lang w:val="en-US" w:eastAsia="en-US"/>
        </w:rPr>
        <w:t xml:space="preserve">The </w:t>
      </w:r>
      <w:r w:rsidR="0053492F">
        <w:rPr>
          <w:lang w:val="en-US" w:eastAsia="en-US"/>
        </w:rPr>
        <w:t>authors emphasize</w:t>
      </w:r>
      <w:r w:rsidRPr="0053492F" w:rsidR="0053492F">
        <w:rPr>
          <w:lang w:val="en-US" w:eastAsia="en-US"/>
        </w:rPr>
        <w:t xml:space="preserve"> responsible disclosure </w:t>
      </w:r>
      <w:r w:rsidR="0053492F">
        <w:rPr>
          <w:lang w:val="en-US" w:eastAsia="en-US"/>
        </w:rPr>
        <w:t>efforts</w:t>
      </w:r>
      <w:r w:rsidRPr="0053492F" w:rsidR="0053492F">
        <w:rPr>
          <w:lang w:val="en-US" w:eastAsia="en-US"/>
        </w:rPr>
        <w:t xml:space="preserve">, describing their </w:t>
      </w:r>
      <w:r w:rsidR="0053492F">
        <w:rPr>
          <w:lang w:val="en-US" w:eastAsia="en-US"/>
        </w:rPr>
        <w:t>interactions</w:t>
      </w:r>
      <w:r w:rsidRPr="0053492F" w:rsidR="0053492F">
        <w:rPr>
          <w:lang w:val="en-US" w:eastAsia="en-US"/>
        </w:rPr>
        <w:t xml:space="preserve"> with vendors and how they addressed the vulnerabilities that were identified. They also acknowledge the advantages and disadvantages of company’s reactions to the concerns that were exposed. To improve overall security, the article suggests creating strict security models and canonical security tests for password managers.</w:t>
      </w:r>
    </w:p>
    <w:p w:rsidR="007627D0" w:rsidP="0053492F" w:rsidRDefault="007627D0" w14:paraId="298F7285" w14:textId="77777777">
      <w:pPr>
        <w:spacing w:before="0"/>
        <w:jc w:val="left"/>
        <w:textAlignment w:val="auto"/>
        <w:rPr>
          <w:lang w:val="en-US" w:eastAsia="en-US"/>
        </w:rPr>
      </w:pPr>
    </w:p>
    <w:p w:rsidR="007627D0" w:rsidP="000E0A32" w:rsidRDefault="007627D0" w14:paraId="65D5AF7C" w14:textId="0117C8D4">
      <w:pPr>
        <w:pStyle w:val="Heading2"/>
      </w:pPr>
      <w:bookmarkStart w:name="_Toc161320927" w:id="8"/>
      <w:r>
        <w:t>Summary:</w:t>
      </w:r>
      <w:bookmarkEnd w:id="8"/>
    </w:p>
    <w:p w:rsidRPr="007627D0" w:rsidR="007627D0" w:rsidP="007627D0" w:rsidRDefault="007627D0" w14:paraId="37D58327" w14:textId="57B5EF13">
      <w:r>
        <w:t xml:space="preserve">All five of these articles have </w:t>
      </w:r>
      <w:r w:rsidR="00193D21">
        <w:t>talked about various elements</w:t>
      </w:r>
      <w:r w:rsidR="00B93F8F">
        <w:t xml:space="preserve"> of security with password managers and how to improve password security. Using these articles, they will help us to improve MasterVault to an ideal password manager for anyone to use.</w:t>
      </w:r>
    </w:p>
    <w:p w:rsidRPr="00EC48F0" w:rsidR="00DB170A" w:rsidP="004816CC" w:rsidRDefault="00DB170A" w14:paraId="6A003296" w14:textId="77777777">
      <w:pPr>
        <w:rPr>
          <w:lang w:val="en-NZ"/>
        </w:rPr>
      </w:pPr>
    </w:p>
    <w:p w:rsidR="007627D0" w:rsidRDefault="00AF48B0" w14:paraId="1486F744" w14:textId="7B0ABBB8">
      <w:pPr>
        <w:spacing w:before="0" w:after="160" w:line="278" w:lineRule="auto"/>
        <w:jc w:val="left"/>
        <w:textAlignment w:val="auto"/>
        <w:rPr>
          <w:bdr w:val="single" w:color="E3E3E3" w:sz="2" w:space="0" w:frame="1"/>
          <w:lang w:val="en-NZ"/>
        </w:rPr>
      </w:pPr>
      <w:r>
        <w:rPr>
          <w:bdr w:val="single" w:color="E3E3E3" w:sz="2" w:space="0" w:frame="1"/>
          <w:lang w:val="en-NZ"/>
        </w:rPr>
        <w:br w:type="page"/>
      </w:r>
    </w:p>
    <w:p w:rsidRPr="007627D0" w:rsidR="006E054F" w:rsidP="007627D0" w:rsidRDefault="006E054F" w14:paraId="1F0100CF" w14:textId="32CA435C">
      <w:pPr>
        <w:pStyle w:val="Heading1"/>
        <w:rPr>
          <w:bdr w:val="single" w:color="E3E3E3" w:sz="2" w:space="0" w:frame="1"/>
          <w:lang w:val="en-NZ"/>
        </w:rPr>
      </w:pPr>
      <w:bookmarkStart w:name="_Toc161320928" w:id="9"/>
      <w:r w:rsidRPr="006E054F">
        <w:rPr>
          <w:bdr w:val="single" w:color="E3E3E3" w:sz="2" w:space="0" w:frame="1"/>
          <w:lang w:val="en-NZ"/>
        </w:rPr>
        <w:lastRenderedPageBreak/>
        <w:t>Research Question:</w:t>
      </w:r>
      <w:bookmarkEnd w:id="9"/>
    </w:p>
    <w:p w:rsidR="00D16559" w:rsidP="004816CC" w:rsidRDefault="008D3E7D" w14:paraId="2D4EB546" w14:textId="5ABF0B3B">
      <w:pPr>
        <w:rPr>
          <w:rStyle w:val="ui-provider"/>
          <w:rFonts w:eastAsiaTheme="majorEastAsia"/>
        </w:rPr>
      </w:pPr>
      <w:r>
        <w:rPr>
          <w:rStyle w:val="ui-provider"/>
          <w:rFonts w:eastAsiaTheme="majorEastAsia"/>
        </w:rPr>
        <w:t xml:space="preserve">After reviewing the </w:t>
      </w:r>
      <w:r w:rsidR="008C4D50">
        <w:rPr>
          <w:rStyle w:val="ui-provider"/>
          <w:rFonts w:eastAsiaTheme="majorEastAsia"/>
        </w:rPr>
        <w:t>previous articles, we came up with the following research question:</w:t>
      </w:r>
    </w:p>
    <w:p w:rsidR="00F51AD8" w:rsidP="004816CC" w:rsidRDefault="00B07FCC" w14:paraId="1D021D47" w14:textId="36DB7635">
      <w:pPr>
        <w:rPr>
          <w:rStyle w:val="ui-provider"/>
          <w:rFonts w:eastAsiaTheme="majorEastAsia"/>
        </w:rPr>
      </w:pPr>
      <w:r>
        <w:rPr>
          <w:rStyle w:val="ui-provider"/>
          <w:rFonts w:eastAsiaTheme="majorEastAsia"/>
        </w:rPr>
        <w:t>“</w:t>
      </w:r>
      <w:r w:rsidR="00CB0E55">
        <w:rPr>
          <w:rStyle w:val="ui-provider"/>
          <w:rFonts w:eastAsiaTheme="majorEastAsia"/>
        </w:rPr>
        <w:t>How can password managers evolve and adapt to security threats and user preferences while maintaining user-friendliness?</w:t>
      </w:r>
      <w:r>
        <w:rPr>
          <w:rStyle w:val="ui-provider"/>
          <w:rFonts w:eastAsiaTheme="majorEastAsia"/>
        </w:rPr>
        <w:t>”</w:t>
      </w:r>
    </w:p>
    <w:p w:rsidRPr="006A4603" w:rsidR="00FD3B09" w:rsidP="004816CC" w:rsidRDefault="00FD3B09" w14:paraId="039B47AA" w14:textId="4CC91065">
      <w:pPr>
        <w:rPr>
          <w:rFonts w:eastAsiaTheme="majorEastAsia"/>
        </w:rPr>
      </w:pPr>
    </w:p>
    <w:p w:rsidR="006E054F" w:rsidP="004816CC" w:rsidRDefault="006E054F" w14:paraId="2E207BF0" w14:textId="7228E080">
      <w:pPr>
        <w:pStyle w:val="Heading1"/>
        <w:rPr>
          <w:bdr w:val="single" w:color="E3E3E3" w:sz="2" w:space="0" w:frame="1"/>
          <w:lang w:val="en-NZ"/>
        </w:rPr>
      </w:pPr>
      <w:bookmarkStart w:name="_Toc161320929" w:id="10"/>
      <w:r w:rsidRPr="006E054F">
        <w:rPr>
          <w:bdr w:val="single" w:color="E3E3E3" w:sz="2" w:space="0" w:frame="1"/>
          <w:lang w:val="en-NZ"/>
        </w:rPr>
        <w:t>Changes to be Made:</w:t>
      </w:r>
      <w:bookmarkEnd w:id="10"/>
    </w:p>
    <w:p w:rsidRPr="00645E11" w:rsidR="00645E11" w:rsidP="000E0A32" w:rsidRDefault="00645E11" w14:paraId="66AF005F" w14:textId="00128903">
      <w:pPr>
        <w:pStyle w:val="Heading2"/>
        <w:rPr>
          <w:rFonts w:ascii="Segoe UI" w:hAnsi="Segoe UI"/>
          <w:sz w:val="18"/>
          <w:szCs w:val="18"/>
          <w:lang w:val="en-US" w:eastAsia="en-US"/>
        </w:rPr>
      </w:pPr>
      <w:bookmarkStart w:name="_Toc161320930" w:id="11"/>
      <w:r w:rsidRPr="00645E11">
        <w:rPr>
          <w:lang w:eastAsia="en-US"/>
        </w:rPr>
        <w:t>New Features:</w:t>
      </w:r>
      <w:bookmarkEnd w:id="11"/>
      <w:r w:rsidRPr="00645E11">
        <w:rPr>
          <w:lang w:val="en-US" w:eastAsia="en-US"/>
        </w:rPr>
        <w:t> </w:t>
      </w:r>
    </w:p>
    <w:p w:rsidRPr="00B24AE2" w:rsidR="00AB1A59" w:rsidP="004816CC" w:rsidRDefault="00645E11" w14:paraId="6C942B10" w14:textId="77777777">
      <w:pPr>
        <w:pStyle w:val="ListParagraph"/>
        <w:numPr>
          <w:ilvl w:val="0"/>
          <w:numId w:val="14"/>
        </w:numPr>
        <w:rPr>
          <w:lang w:val="en-US" w:eastAsia="en-US"/>
        </w:rPr>
      </w:pPr>
      <w:r w:rsidRPr="00677A47">
        <w:rPr>
          <w:lang w:eastAsia="en-US"/>
        </w:rPr>
        <w:t xml:space="preserve">Saving different login details </w:t>
      </w:r>
    </w:p>
    <w:p w:rsidR="00030AE2" w:rsidP="004816CC" w:rsidRDefault="00B97350" w14:paraId="2E1E16AA" w14:textId="6784968C">
      <w:pPr>
        <w:rPr>
          <w:lang w:val="en-US" w:eastAsia="en-US"/>
        </w:rPr>
      </w:pPr>
      <w:r w:rsidRPr="2107B0FB" w:rsidR="00B97350">
        <w:rPr>
          <w:lang w:val="en-US" w:eastAsia="en-US"/>
        </w:rPr>
        <w:t xml:space="preserve">Currently </w:t>
      </w:r>
      <w:r w:rsidRPr="2107B0FB" w:rsidR="008629C3">
        <w:rPr>
          <w:lang w:val="en-US" w:eastAsia="en-US"/>
        </w:rPr>
        <w:t xml:space="preserve">with </w:t>
      </w:r>
      <w:r w:rsidRPr="2107B0FB" w:rsidR="008629C3">
        <w:rPr>
          <w:lang w:val="en-US" w:eastAsia="en-US"/>
        </w:rPr>
        <w:t>MasterVault</w:t>
      </w:r>
      <w:r w:rsidRPr="2107B0FB" w:rsidR="008629C3">
        <w:rPr>
          <w:lang w:val="en-US" w:eastAsia="en-US"/>
        </w:rPr>
        <w:t>, you can only save three details</w:t>
      </w:r>
      <w:r w:rsidRPr="2107B0FB" w:rsidR="00A01039">
        <w:rPr>
          <w:lang w:val="en-US" w:eastAsia="en-US"/>
        </w:rPr>
        <w:t xml:space="preserve"> at one. Those details being website, email/</w:t>
      </w:r>
      <w:r w:rsidRPr="2107B0FB" w:rsidR="00E133E8">
        <w:rPr>
          <w:lang w:val="en-US" w:eastAsia="en-US"/>
        </w:rPr>
        <w:t>username,</w:t>
      </w:r>
      <w:r w:rsidRPr="2107B0FB" w:rsidR="00A01039">
        <w:rPr>
          <w:lang w:val="en-US" w:eastAsia="en-US"/>
        </w:rPr>
        <w:t xml:space="preserve"> and password. </w:t>
      </w:r>
      <w:r w:rsidRPr="2107B0FB" w:rsidR="00E133E8">
        <w:rPr>
          <w:lang w:val="en-US" w:eastAsia="en-US"/>
        </w:rPr>
        <w:t xml:space="preserve">However, some </w:t>
      </w:r>
      <w:r w:rsidRPr="2107B0FB" w:rsidR="00DF38D3">
        <w:rPr>
          <w:lang w:val="en-US" w:eastAsia="en-US"/>
        </w:rPr>
        <w:t>websites</w:t>
      </w:r>
      <w:r w:rsidRPr="2107B0FB" w:rsidR="00E133E8">
        <w:rPr>
          <w:lang w:val="en-US" w:eastAsia="en-US"/>
        </w:rPr>
        <w:t xml:space="preserve"> require more details for login. We aim to add</w:t>
      </w:r>
      <w:r w:rsidRPr="2107B0FB" w:rsidR="00CF27EB">
        <w:rPr>
          <w:lang w:val="en-US" w:eastAsia="en-US"/>
        </w:rPr>
        <w:t xml:space="preserve"> ne</w:t>
      </w:r>
      <w:r w:rsidRPr="2107B0FB" w:rsidR="00EE6E04">
        <w:rPr>
          <w:lang w:val="en-US" w:eastAsia="en-US"/>
        </w:rPr>
        <w:t>w login details</w:t>
      </w:r>
      <w:r w:rsidRPr="2107B0FB" w:rsidR="00E218BD">
        <w:rPr>
          <w:lang w:val="en-US" w:eastAsia="en-US"/>
        </w:rPr>
        <w:t xml:space="preserve"> that users can save when </w:t>
      </w:r>
      <w:r w:rsidRPr="2107B0FB" w:rsidR="00F3254E">
        <w:rPr>
          <w:lang w:val="en-US" w:eastAsia="en-US"/>
        </w:rPr>
        <w:t>saving a password with the password manager. These new login details</w:t>
      </w:r>
      <w:r w:rsidRPr="2107B0FB" w:rsidR="00EE6E04">
        <w:rPr>
          <w:lang w:val="en-US" w:eastAsia="en-US"/>
        </w:rPr>
        <w:t xml:space="preserve"> will be </w:t>
      </w:r>
      <w:r w:rsidRPr="2107B0FB" w:rsidR="001D312B">
        <w:rPr>
          <w:lang w:val="en-US" w:eastAsia="en-US"/>
        </w:rPr>
        <w:t>D</w:t>
      </w:r>
      <w:r w:rsidRPr="2107B0FB" w:rsidR="00D8130B">
        <w:rPr>
          <w:lang w:val="en-US" w:eastAsia="en-US"/>
        </w:rPr>
        <w:t xml:space="preserve">ate, </w:t>
      </w:r>
      <w:r w:rsidRPr="2107B0FB" w:rsidR="001D312B">
        <w:rPr>
          <w:lang w:val="en-US" w:eastAsia="en-US"/>
        </w:rPr>
        <w:t>N</w:t>
      </w:r>
      <w:r w:rsidRPr="2107B0FB" w:rsidR="00D8130B">
        <w:rPr>
          <w:lang w:val="en-US" w:eastAsia="en-US"/>
        </w:rPr>
        <w:t>umber</w:t>
      </w:r>
      <w:r w:rsidRPr="2107B0FB" w:rsidR="001D312B">
        <w:rPr>
          <w:lang w:val="en-US" w:eastAsia="en-US"/>
        </w:rPr>
        <w:t xml:space="preserve"> and Other.</w:t>
      </w:r>
      <w:r w:rsidRPr="2107B0FB" w:rsidR="00250420">
        <w:rPr>
          <w:lang w:val="en-US" w:eastAsia="en-US"/>
        </w:rPr>
        <w:t xml:space="preserve"> </w:t>
      </w:r>
      <w:r w:rsidRPr="2107B0FB" w:rsidR="00250420">
        <w:rPr>
          <w:lang w:val="en-US" w:eastAsia="en-US"/>
        </w:rPr>
        <w:t>Other</w:t>
      </w:r>
      <w:r w:rsidRPr="2107B0FB" w:rsidR="00A17683">
        <w:rPr>
          <w:lang w:val="en-US" w:eastAsia="en-US"/>
        </w:rPr>
        <w:t xml:space="preserve"> will be </w:t>
      </w:r>
      <w:del w:author="Duaa Al-Hamid" w:date="2024-03-14T20:09:43.366Z" w:id="317161959">
        <w:r w:rsidRPr="2107B0FB" w:rsidDel="00530FC2">
          <w:rPr>
            <w:lang w:val="en-US" w:eastAsia="en-US"/>
          </w:rPr>
          <w:delText>a te</w:delText>
        </w:r>
        <w:r w:rsidRPr="2107B0FB" w:rsidDel="00530FC2">
          <w:rPr>
            <w:lang w:val="en-US" w:eastAsia="en-US"/>
          </w:rPr>
          <w:delText>xt</w:delText>
        </w:r>
      </w:del>
      <w:ins w:author="Duaa Al-Hamid" w:date="2024-03-14T20:09:43.366Z" w:id="783175402">
        <w:r w:rsidRPr="2107B0FB" w:rsidR="3ED2FC2B">
          <w:rPr>
            <w:lang w:val="en-US" w:eastAsia="en-US"/>
          </w:rPr>
          <w:t>text</w:t>
        </w:r>
      </w:ins>
      <w:r w:rsidRPr="2107B0FB" w:rsidR="00530FC2">
        <w:rPr>
          <w:lang w:val="en-US" w:eastAsia="en-US"/>
        </w:rPr>
        <w:t xml:space="preserve"> input which can be used for anything that does not fit into the other fields.</w:t>
      </w:r>
    </w:p>
    <w:p w:rsidRPr="00AB1A59" w:rsidR="000E5CE7" w:rsidP="004816CC" w:rsidRDefault="000E5CE7" w14:paraId="04E13542" w14:textId="77777777">
      <w:pPr>
        <w:rPr>
          <w:lang w:val="en-US" w:eastAsia="en-US"/>
        </w:rPr>
      </w:pPr>
    </w:p>
    <w:p w:rsidR="00843B97" w:rsidP="004816CC" w:rsidRDefault="00645E11" w14:paraId="107F9A16" w14:textId="09001D36">
      <w:pPr>
        <w:pStyle w:val="ListParagraph"/>
        <w:numPr>
          <w:ilvl w:val="0"/>
          <w:numId w:val="14"/>
        </w:numPr>
        <w:rPr>
          <w:lang w:val="en-US" w:eastAsia="en-US"/>
        </w:rPr>
      </w:pPr>
      <w:r w:rsidRPr="00645E11">
        <w:rPr>
          <w:lang w:eastAsia="en-US"/>
        </w:rPr>
        <w:t>Adding types of account options</w:t>
      </w:r>
      <w:r w:rsidRPr="00AB1A59">
        <w:rPr>
          <w:lang w:val="en-US" w:eastAsia="en-US"/>
        </w:rPr>
        <w:t> </w:t>
      </w:r>
    </w:p>
    <w:p w:rsidRPr="000E5CE7" w:rsidR="000E5CE7" w:rsidP="000E5CE7" w:rsidRDefault="007627D0" w14:paraId="37DEA46D" w14:textId="2197C65C">
      <w:pPr>
        <w:rPr>
          <w:lang w:val="en-US" w:eastAsia="en-US"/>
        </w:rPr>
      </w:pPr>
      <w:r>
        <w:rPr>
          <w:noProof/>
          <w:lang w:val="en-US" w:eastAsia="en-US"/>
        </w:rPr>
        <w:drawing>
          <wp:anchor distT="0" distB="0" distL="114300" distR="114300" simplePos="0" relativeHeight="251658242" behindDoc="0" locked="0" layoutInCell="1" allowOverlap="1" wp14:anchorId="46CE1B83" wp14:editId="3CF6E9E1">
            <wp:simplePos x="0" y="0"/>
            <wp:positionH relativeFrom="margin">
              <wp:align>left</wp:align>
            </wp:positionH>
            <wp:positionV relativeFrom="paragraph">
              <wp:posOffset>923290</wp:posOffset>
            </wp:positionV>
            <wp:extent cx="3590925" cy="1800860"/>
            <wp:effectExtent l="0" t="0" r="9525" b="889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0925" cy="1800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5CE7">
        <w:rPr>
          <w:lang w:val="en-US" w:eastAsia="en-US"/>
        </w:rPr>
        <w:t xml:space="preserve">Modern password managers only have one account </w:t>
      </w:r>
      <w:r w:rsidR="000E5CE7">
        <w:rPr>
          <w:lang w:val="en-US" w:eastAsia="en-US"/>
        </w:rPr>
        <w:t>option</w:t>
      </w:r>
      <w:r w:rsidR="006E27FB">
        <w:rPr>
          <w:lang w:val="en-US" w:eastAsia="en-US"/>
        </w:rPr>
        <w:t xml:space="preserve">, a personal account. </w:t>
      </w:r>
      <w:r w:rsidR="007627D0">
        <w:rPr>
          <w:lang w:val="en-US" w:eastAsia="en-US"/>
        </w:rPr>
        <w:t xml:space="preserve">No one has explored the potential of group account types, like family accounts. We intend to explore this new potential by adding </w:t>
      </w:r>
      <w:r w:rsidR="007627D0">
        <w:rPr>
          <w:lang w:val="en-US" w:eastAsia="en-US"/>
        </w:rPr>
        <w:t>option</w:t>
      </w:r>
      <w:r w:rsidR="007627D0">
        <w:rPr>
          <w:lang w:val="en-US" w:eastAsia="en-US"/>
        </w:rPr>
        <w:t xml:space="preserve"> account types. Below is a UML diagram, explaining how we intend a family account </w:t>
      </w:r>
      <w:del w:author="Duaa Al-Hamid" w:date="2024-03-14T20:09:23.948Z" w:id="1248728348">
        <w:r w:rsidRPr="2107B0FB" w:rsidDel="007627D0">
          <w:rPr>
            <w:lang w:val="en-US" w:eastAsia="en-US"/>
          </w:rPr>
          <w:delText>will wo</w:delText>
        </w:r>
        <w:r w:rsidRPr="2107B0FB" w:rsidDel="007627D0">
          <w:rPr>
            <w:lang w:val="en-US" w:eastAsia="en-US"/>
          </w:rPr>
          <w:delText>rk</w:delText>
        </w:r>
      </w:del>
      <w:ins w:author="Duaa Al-Hamid" w:date="2024-03-14T20:09:23.949Z" w:id="431424067">
        <w:r w:rsidR="327BDC7D">
          <w:rPr>
            <w:lang w:val="en-US" w:eastAsia="en-US"/>
          </w:rPr>
          <w:t>to work</w:t>
        </w:r>
      </w:ins>
      <w:r w:rsidR="007627D0">
        <w:rPr>
          <w:lang w:val="en-US" w:eastAsia="en-US"/>
        </w:rPr>
        <w:t>.</w:t>
      </w:r>
    </w:p>
    <w:p w:rsidR="007627D0" w:rsidP="007627D0" w:rsidRDefault="007627D0" w14:paraId="3A77E6D2" w14:textId="77777777">
      <w:pPr>
        <w:rPr>
          <w:lang w:val="en-US" w:eastAsia="en-US"/>
        </w:rPr>
      </w:pPr>
    </w:p>
    <w:p w:rsidR="007627D0" w:rsidP="007627D0" w:rsidRDefault="00645E11" w14:paraId="33B1F487" w14:textId="6262A03F">
      <w:pPr>
        <w:pStyle w:val="ListParagraph"/>
        <w:numPr>
          <w:ilvl w:val="0"/>
          <w:numId w:val="14"/>
        </w:numPr>
        <w:jc w:val="left"/>
        <w:rPr>
          <w:lang w:val="en-US" w:eastAsia="en-US"/>
        </w:rPr>
      </w:pPr>
      <w:r w:rsidRPr="00645E11">
        <w:rPr>
          <w:lang w:eastAsia="en-US"/>
        </w:rPr>
        <w:t>Search &amp; Filter</w:t>
      </w:r>
      <w:r w:rsidRPr="007627D0">
        <w:rPr>
          <w:lang w:val="en-US" w:eastAsia="en-US"/>
        </w:rPr>
        <w:t> </w:t>
      </w:r>
    </w:p>
    <w:p w:rsidR="007627D0" w:rsidP="007627D0" w:rsidRDefault="007627D0" w14:paraId="3214E480" w14:textId="75A92E0B">
      <w:pPr>
        <w:jc w:val="left"/>
        <w:rPr>
          <w:lang w:val="en-US" w:eastAsia="en-US"/>
        </w:rPr>
      </w:pPr>
      <w:r w:rsidRPr="2107B0FB" w:rsidR="007627D0">
        <w:rPr>
          <w:lang w:val="en-US" w:eastAsia="en-US"/>
        </w:rPr>
        <w:t>MasterVault</w:t>
      </w:r>
      <w:r w:rsidRPr="2107B0FB" w:rsidR="007627D0">
        <w:rPr>
          <w:lang w:val="en-US" w:eastAsia="en-US"/>
        </w:rPr>
        <w:t xml:space="preserve"> </w:t>
      </w:r>
      <w:r w:rsidRPr="2107B0FB" w:rsidR="007627D0">
        <w:rPr>
          <w:lang w:val="en-US" w:eastAsia="en-US"/>
        </w:rPr>
        <w:t>has the ability to</w:t>
      </w:r>
      <w:r w:rsidRPr="2107B0FB" w:rsidR="007627D0">
        <w:rPr>
          <w:lang w:val="en-US" w:eastAsia="en-US"/>
        </w:rPr>
        <w:t xml:space="preserve"> store </w:t>
      </w:r>
      <w:r w:rsidRPr="2107B0FB" w:rsidR="007627D0">
        <w:rPr>
          <w:lang w:val="en-US" w:eastAsia="en-US"/>
        </w:rPr>
        <w:t>a very large</w:t>
      </w:r>
      <w:r w:rsidRPr="2107B0FB" w:rsidR="007627D0">
        <w:rPr>
          <w:lang w:val="en-US" w:eastAsia="en-US"/>
        </w:rPr>
        <w:t xml:space="preserve"> </w:t>
      </w:r>
      <w:del w:author="Duaa Al-Hamid" w:date="2024-03-14T20:09:54.077Z" w:id="1565955962">
        <w:r w:rsidRPr="2107B0FB" w:rsidDel="007627D0">
          <w:rPr>
            <w:lang w:val="en-US" w:eastAsia="en-US"/>
          </w:rPr>
          <w:delText>amount</w:delText>
        </w:r>
      </w:del>
      <w:ins w:author="Duaa Al-Hamid" w:date="2024-03-14T20:09:54.078Z" w:id="154533371">
        <w:r w:rsidRPr="2107B0FB" w:rsidR="49771715">
          <w:rPr>
            <w:lang w:val="en-US" w:eastAsia="en-US"/>
          </w:rPr>
          <w:t>number</w:t>
        </w:r>
      </w:ins>
      <w:r w:rsidRPr="2107B0FB" w:rsidR="007627D0">
        <w:rPr>
          <w:lang w:val="en-US" w:eastAsia="en-US"/>
        </w:rPr>
        <w:t xml:space="preserve"> of passwords</w:t>
      </w:r>
      <w:r w:rsidRPr="2107B0FB" w:rsidR="00165843">
        <w:rPr>
          <w:lang w:val="en-US" w:eastAsia="en-US"/>
        </w:rPr>
        <w:t xml:space="preserve">. But it may prove difficult to find the password you want. Giving the user the ability to search for and filter their passwords will </w:t>
      </w:r>
      <w:r w:rsidRPr="2107B0FB" w:rsidR="00165843">
        <w:rPr>
          <w:lang w:val="en-US" w:eastAsia="en-US"/>
        </w:rPr>
        <w:t>greatly improve</w:t>
      </w:r>
      <w:r w:rsidRPr="2107B0FB" w:rsidR="00165843">
        <w:rPr>
          <w:lang w:val="en-US" w:eastAsia="en-US"/>
        </w:rPr>
        <w:t xml:space="preserve"> the user experience.</w:t>
      </w:r>
    </w:p>
    <w:p w:rsidR="00AA74EA" w:rsidP="007627D0" w:rsidRDefault="00AA74EA" w14:paraId="7F418CB8" w14:textId="300593DB">
      <w:pPr>
        <w:pStyle w:val="ListParagraph"/>
        <w:numPr>
          <w:ilvl w:val="0"/>
          <w:numId w:val="14"/>
        </w:numPr>
        <w:rPr>
          <w:lang w:val="en-US" w:eastAsia="en-US"/>
        </w:rPr>
      </w:pPr>
      <w:r w:rsidRPr="007627D0">
        <w:rPr>
          <w:lang w:val="en-US" w:eastAsia="en-US"/>
        </w:rPr>
        <w:lastRenderedPageBreak/>
        <w:t>Secure</w:t>
      </w:r>
      <w:r w:rsidRPr="007627D0" w:rsidR="000A0F1D">
        <w:rPr>
          <w:lang w:val="en-US" w:eastAsia="en-US"/>
        </w:rPr>
        <w:t>/lock</w:t>
      </w:r>
      <w:r w:rsidRPr="007627D0">
        <w:rPr>
          <w:lang w:val="en-US" w:eastAsia="en-US"/>
        </w:rPr>
        <w:t xml:space="preserve"> password</w:t>
      </w:r>
      <w:r w:rsidRPr="007627D0" w:rsidR="000A0F1D">
        <w:rPr>
          <w:lang w:val="en-US" w:eastAsia="en-US"/>
        </w:rPr>
        <w:t>s</w:t>
      </w:r>
    </w:p>
    <w:p w:rsidRPr="00165843" w:rsidR="00165843" w:rsidP="00165843" w:rsidRDefault="00165843" w14:paraId="798530A3" w14:textId="01AA0C3C">
      <w:pPr>
        <w:rPr>
          <w:lang w:val="en-US" w:eastAsia="en-US"/>
        </w:rPr>
      </w:pPr>
      <w:r w:rsidRPr="2107B0FB" w:rsidR="00165843">
        <w:rPr>
          <w:lang w:val="en-US" w:eastAsia="en-US"/>
        </w:rPr>
        <w:t xml:space="preserve">With regular password managers, all the users’ passwords are visible on the same page. However, some passwords might be far more important than others. Giving </w:t>
      </w:r>
      <w:del w:author="Duaa Al-Hamid" w:date="2024-03-14T20:10:09.484Z" w:id="2037184276">
        <w:r w:rsidRPr="2107B0FB" w:rsidDel="00165843">
          <w:rPr>
            <w:lang w:val="en-US" w:eastAsia="en-US"/>
          </w:rPr>
          <w:delText>user’</w:delText>
        </w:r>
        <w:r w:rsidRPr="2107B0FB" w:rsidDel="00165843">
          <w:rPr>
            <w:lang w:val="en-US" w:eastAsia="en-US"/>
          </w:rPr>
          <w:delText>s</w:delText>
        </w:r>
      </w:del>
      <w:ins w:author="Duaa Al-Hamid" w:date="2024-03-14T20:10:09.485Z" w:id="343747745">
        <w:r w:rsidRPr="2107B0FB" w:rsidR="1E256EC4">
          <w:rPr>
            <w:lang w:val="en-US" w:eastAsia="en-US"/>
          </w:rPr>
          <w:t>users</w:t>
        </w:r>
      </w:ins>
      <w:r w:rsidRPr="2107B0FB" w:rsidR="00165843">
        <w:rPr>
          <w:lang w:val="en-US" w:eastAsia="en-US"/>
        </w:rPr>
        <w:t xml:space="preserve"> the ability to lock their password, only to be unlocked with a master password, will help users feel that their passwords are very secure.</w:t>
      </w:r>
    </w:p>
    <w:p w:rsidRPr="00645E11" w:rsidR="00645E11" w:rsidP="004816CC" w:rsidRDefault="00645E11" w14:paraId="5A5DDA08" w14:textId="7CF54607">
      <w:pPr>
        <w:rPr>
          <w:rFonts w:ascii="Segoe UI" w:hAnsi="Segoe UI"/>
          <w:sz w:val="18"/>
          <w:szCs w:val="18"/>
          <w:lang w:val="en-US" w:eastAsia="en-US"/>
        </w:rPr>
      </w:pPr>
      <w:r w:rsidRPr="00645E11">
        <w:rPr>
          <w:lang w:val="en-US" w:eastAsia="en-US"/>
        </w:rPr>
        <w:t> </w:t>
      </w:r>
    </w:p>
    <w:p w:rsidR="00677A47" w:rsidP="000E0A32" w:rsidRDefault="00645E11" w14:paraId="617089A2" w14:textId="77777777">
      <w:pPr>
        <w:pStyle w:val="Heading2"/>
        <w:rPr>
          <w:sz w:val="16"/>
          <w:szCs w:val="16"/>
          <w:shd w:val="clear" w:color="auto" w:fill="FFFFFF"/>
          <w:lang w:eastAsia="en-US"/>
        </w:rPr>
      </w:pPr>
      <w:bookmarkStart w:name="_Toc161320931" w:id="12"/>
      <w:r w:rsidRPr="00645E11">
        <w:rPr>
          <w:lang w:eastAsia="en-US"/>
        </w:rPr>
        <w:t>Improvements:</w:t>
      </w:r>
      <w:bookmarkEnd w:id="12"/>
      <w:r w:rsidRPr="00645E11">
        <w:rPr>
          <w:lang w:val="en-US" w:eastAsia="en-US"/>
        </w:rPr>
        <w:t> </w:t>
      </w:r>
    </w:p>
    <w:p w:rsidR="00A84F8C" w:rsidP="00A84F8C" w:rsidRDefault="00645E11" w14:paraId="70B66F38" w14:textId="77777777">
      <w:pPr>
        <w:pStyle w:val="ListParagraph"/>
        <w:numPr>
          <w:ilvl w:val="0"/>
          <w:numId w:val="14"/>
        </w:numPr>
        <w:rPr>
          <w:lang w:val="en-US" w:eastAsia="en-US"/>
        </w:rPr>
      </w:pPr>
      <w:r w:rsidRPr="00677A47">
        <w:rPr>
          <w:lang w:eastAsia="en-US"/>
        </w:rPr>
        <w:t>256-AES Encryption</w:t>
      </w:r>
      <w:r w:rsidRPr="00A84F8C">
        <w:rPr>
          <w:lang w:val="en-US" w:eastAsia="en-US"/>
        </w:rPr>
        <w:t> </w:t>
      </w:r>
    </w:p>
    <w:p w:rsidRPr="00165843" w:rsidR="00A84F8C" w:rsidP="00165843" w:rsidRDefault="00165843" w14:paraId="6F5A4ADB" w14:textId="0823CA53">
      <w:pPr>
        <w:rPr>
          <w:lang w:val="en-US" w:eastAsia="en-US"/>
        </w:rPr>
      </w:pPr>
      <w:r>
        <w:rPr>
          <w:lang w:val="en-US" w:eastAsia="en-US"/>
        </w:rPr>
        <w:t xml:space="preserve">As </w:t>
      </w:r>
      <w:r w:rsidR="00716A9D">
        <w:rPr>
          <w:lang w:val="en-US" w:eastAsia="en-US"/>
        </w:rPr>
        <w:t>stated,</w:t>
      </w:r>
      <w:r>
        <w:rPr>
          <w:lang w:val="en-US" w:eastAsia="en-US"/>
        </w:rPr>
        <w:t xml:space="preserve"> before in the literature review above.</w:t>
      </w:r>
      <w:r w:rsidR="00716A9D">
        <w:rPr>
          <w:lang w:val="en-US" w:eastAsia="en-US"/>
        </w:rPr>
        <w:t xml:space="preserve"> 256-AES encryption is considered the industry standard for password managers. </w:t>
      </w:r>
      <w:r w:rsidR="00CE1B87">
        <w:rPr>
          <w:lang w:val="en-US" w:eastAsia="en-US"/>
        </w:rPr>
        <w:t>Implementing 256-AES encryption will add a lot of security to the password manager.</w:t>
      </w:r>
    </w:p>
    <w:p w:rsidR="00A84F8C" w:rsidP="00A84F8C" w:rsidRDefault="00A84F8C" w14:paraId="14A5CE3A" w14:textId="77777777">
      <w:pPr>
        <w:pStyle w:val="ListParagraph"/>
        <w:ind w:left="360"/>
        <w:rPr>
          <w:lang w:val="en-US" w:eastAsia="en-US"/>
        </w:rPr>
      </w:pPr>
    </w:p>
    <w:p w:rsidR="00A84F8C" w:rsidP="00A84F8C" w:rsidRDefault="00645E11" w14:paraId="495620B5" w14:textId="77777777">
      <w:pPr>
        <w:pStyle w:val="ListParagraph"/>
        <w:numPr>
          <w:ilvl w:val="0"/>
          <w:numId w:val="14"/>
        </w:numPr>
        <w:rPr>
          <w:lang w:val="en-US" w:eastAsia="en-US"/>
        </w:rPr>
      </w:pPr>
      <w:r w:rsidRPr="00677A47">
        <w:rPr>
          <w:lang w:eastAsia="en-US"/>
        </w:rPr>
        <w:t>Securer login</w:t>
      </w:r>
      <w:r w:rsidRPr="00A84F8C">
        <w:rPr>
          <w:lang w:val="en-US" w:eastAsia="en-US"/>
        </w:rPr>
        <w:t> </w:t>
      </w:r>
    </w:p>
    <w:p w:rsidRPr="00CE1B87" w:rsidR="00CE1B87" w:rsidP="00CE1B87" w:rsidRDefault="000B7543" w14:paraId="332D54C0" w14:textId="7541D942">
      <w:pPr>
        <w:rPr>
          <w:lang w:val="en-US" w:eastAsia="en-US"/>
        </w:rPr>
      </w:pPr>
      <w:r>
        <w:rPr>
          <w:noProof/>
          <w:lang w:val="en-US" w:eastAsia="en-US"/>
        </w:rPr>
        <w:drawing>
          <wp:anchor distT="0" distB="0" distL="114300" distR="114300" simplePos="0" relativeHeight="251658241" behindDoc="0" locked="0" layoutInCell="1" allowOverlap="1" wp14:anchorId="57FC5118" wp14:editId="20703735">
            <wp:simplePos x="0" y="0"/>
            <wp:positionH relativeFrom="margin">
              <wp:align>right</wp:align>
            </wp:positionH>
            <wp:positionV relativeFrom="paragraph">
              <wp:posOffset>1367790</wp:posOffset>
            </wp:positionV>
            <wp:extent cx="5734050" cy="31851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4050" cy="3185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1B87">
        <w:rPr>
          <w:lang w:val="en-US" w:eastAsia="en-US"/>
        </w:rPr>
        <w:t xml:space="preserve">When investigating MasterVault, it felt like the account login was not very </w:t>
      </w:r>
      <w:r w:rsidR="009F53FD">
        <w:rPr>
          <w:lang w:val="en-US" w:eastAsia="en-US"/>
        </w:rPr>
        <w:t xml:space="preserve">secure. Taking inspiration from </w:t>
      </w:r>
      <w:r w:rsidR="009F53FD">
        <w:rPr>
          <w:rStyle w:val="ui-provider"/>
          <w:rFonts w:eastAsiaTheme="majorEastAsia"/>
        </w:rPr>
        <w:t>Malaysian online banking, when a user logs into their account they are prompted with a photo of an animal they’ve selected prior. The user must then confirm whether the animal being presented is the one they selected prior.</w:t>
      </w:r>
      <w:r>
        <w:rPr>
          <w:rStyle w:val="ui-provider"/>
          <w:rFonts w:eastAsiaTheme="majorEastAsia"/>
        </w:rPr>
        <w:t xml:space="preserve"> Below is a sequence diagram showing how this feature will work when the user creates a MasterVault account.</w:t>
      </w:r>
    </w:p>
    <w:p w:rsidR="000B7543" w:rsidP="000B7543" w:rsidRDefault="000B7543" w14:paraId="69031B0C" w14:textId="77777777">
      <w:pPr>
        <w:rPr>
          <w:lang w:val="en-US" w:eastAsia="en-US"/>
        </w:rPr>
      </w:pPr>
    </w:p>
    <w:p w:rsidR="000B7543" w:rsidP="000B7543" w:rsidRDefault="000B7543" w14:paraId="45DCC33D" w14:textId="77777777">
      <w:pPr>
        <w:rPr>
          <w:lang w:val="en-US" w:eastAsia="en-US"/>
        </w:rPr>
      </w:pPr>
    </w:p>
    <w:p w:rsidRPr="000B7543" w:rsidR="000B7543" w:rsidP="000B7543" w:rsidRDefault="000B7543" w14:paraId="07F91EF6" w14:textId="77777777">
      <w:pPr>
        <w:rPr>
          <w:lang w:val="en-US" w:eastAsia="en-US"/>
        </w:rPr>
      </w:pPr>
    </w:p>
    <w:p w:rsidRPr="000B7543" w:rsidR="000B7543" w:rsidP="000B7543" w:rsidRDefault="00645E11" w14:paraId="3E303A7C" w14:textId="69C50402">
      <w:pPr>
        <w:pStyle w:val="ListParagraph"/>
        <w:numPr>
          <w:ilvl w:val="0"/>
          <w:numId w:val="14"/>
        </w:numPr>
        <w:rPr>
          <w:lang w:val="en-US" w:eastAsia="en-US"/>
        </w:rPr>
      </w:pPr>
      <w:r w:rsidRPr="00677A47">
        <w:rPr>
          <w:lang w:eastAsia="en-US"/>
        </w:rPr>
        <w:lastRenderedPageBreak/>
        <w:t xml:space="preserve">Move </w:t>
      </w:r>
      <w:r w:rsidR="000B7543">
        <w:rPr>
          <w:lang w:eastAsia="en-US"/>
        </w:rPr>
        <w:t>MasterVault to</w:t>
      </w:r>
      <w:r w:rsidRPr="00677A47">
        <w:rPr>
          <w:lang w:eastAsia="en-US"/>
        </w:rPr>
        <w:t xml:space="preserve"> online </w:t>
      </w:r>
    </w:p>
    <w:p w:rsidR="000B7543" w:rsidP="000B7543" w:rsidRDefault="000B7543" w14:paraId="5725B76B" w14:textId="68F2C550">
      <w:pPr>
        <w:rPr>
          <w:lang w:val="en-US" w:eastAsia="en-US"/>
        </w:rPr>
      </w:pPr>
      <w:r>
        <w:rPr>
          <w:lang w:val="en-US" w:eastAsia="en-US"/>
        </w:rPr>
        <w:t>MasterVault is currently bound to being a local system use product. Moving the product online will make it easier for users to use MasterVault.</w:t>
      </w:r>
    </w:p>
    <w:p w:rsidRPr="000B7543" w:rsidR="000B7543" w:rsidP="000B7543" w:rsidRDefault="000B7543" w14:paraId="32E5F474" w14:textId="77777777">
      <w:pPr>
        <w:rPr>
          <w:lang w:val="en-US" w:eastAsia="en-US"/>
        </w:rPr>
      </w:pPr>
    </w:p>
    <w:p w:rsidRPr="000B7543" w:rsidR="004A234D" w:rsidP="000B7543" w:rsidRDefault="00645E11" w14:paraId="01382D5E" w14:textId="0FAE3752">
      <w:pPr>
        <w:pStyle w:val="ListParagraph"/>
        <w:numPr>
          <w:ilvl w:val="0"/>
          <w:numId w:val="14"/>
        </w:numPr>
        <w:rPr>
          <w:lang w:val="en-US" w:eastAsia="en-US"/>
        </w:rPr>
      </w:pPr>
      <w:r w:rsidRPr="00677A47">
        <w:rPr>
          <w:lang w:eastAsia="en-US"/>
        </w:rPr>
        <w:t>Pa</w:t>
      </w:r>
      <w:r w:rsidRPr="00677A47" w:rsidR="00677A47">
        <w:rPr>
          <w:lang w:eastAsia="en-US"/>
        </w:rPr>
        <w:t>raphrase</w:t>
      </w:r>
      <w:r w:rsidRPr="00677A47">
        <w:rPr>
          <w:lang w:eastAsia="en-US"/>
        </w:rPr>
        <w:t xml:space="preserve"> Generator</w:t>
      </w:r>
      <w:r w:rsidRPr="000B7543">
        <w:rPr>
          <w:lang w:val="en-US" w:eastAsia="en-US"/>
        </w:rPr>
        <w:t> </w:t>
      </w:r>
    </w:p>
    <w:p w:rsidRPr="004A234D" w:rsidR="004A234D" w:rsidP="004816CC" w:rsidRDefault="001F5580" w14:paraId="1F4C3B45" w14:textId="2066078B">
      <w:pPr>
        <w:rPr>
          <w:lang w:val="en-US" w:eastAsia="en-US"/>
        </w:rPr>
      </w:pPr>
      <w:r w:rsidRPr="2107B0FB" w:rsidR="001F5580">
        <w:rPr>
          <w:lang w:val="en-US" w:eastAsia="en-US"/>
        </w:rPr>
        <w:t xml:space="preserve">One of the articles reviewed for this proposal explored the potential for using paraphrases to enhance passwords. </w:t>
      </w:r>
      <w:r w:rsidRPr="2107B0FB" w:rsidR="001F5580">
        <w:rPr>
          <w:lang w:val="en-US" w:eastAsia="en-US"/>
        </w:rPr>
        <w:t>MasterVault</w:t>
      </w:r>
      <w:r w:rsidRPr="2107B0FB" w:rsidR="001F5580">
        <w:rPr>
          <w:lang w:val="en-US" w:eastAsia="en-US"/>
        </w:rPr>
        <w:t xml:space="preserve"> already has a </w:t>
      </w:r>
      <w:del w:author="Duaa Al-Hamid" w:date="2024-03-14T20:10:28.87Z" w:id="1021949210">
        <w:r w:rsidRPr="2107B0FB" w:rsidDel="001F5580">
          <w:rPr>
            <w:lang w:val="en-US" w:eastAsia="en-US"/>
          </w:rPr>
          <w:delText>keyword based</w:delText>
        </w:r>
      </w:del>
      <w:ins w:author="Duaa Al-Hamid" w:date="2024-03-14T20:10:28.871Z" w:id="1464722391">
        <w:r w:rsidRPr="2107B0FB" w:rsidR="74FEBD74">
          <w:rPr>
            <w:lang w:val="en-US" w:eastAsia="en-US"/>
          </w:rPr>
          <w:t>keyword-based</w:t>
        </w:r>
      </w:ins>
      <w:r w:rsidRPr="2107B0FB" w:rsidR="001F5580">
        <w:rPr>
          <w:lang w:val="en-US" w:eastAsia="en-US"/>
        </w:rPr>
        <w:t xml:space="preserve"> password generator, we plan </w:t>
      </w:r>
      <w:r w:rsidRPr="2107B0FB" w:rsidR="001F5580">
        <w:rPr>
          <w:lang w:val="en-US" w:eastAsia="en-US"/>
        </w:rPr>
        <w:t>on enhancing</w:t>
      </w:r>
      <w:r w:rsidRPr="2107B0FB" w:rsidR="001F5580">
        <w:rPr>
          <w:lang w:val="en-US" w:eastAsia="en-US"/>
        </w:rPr>
        <w:t xml:space="preserve"> this generator to paraphrase passwords for users.</w:t>
      </w:r>
    </w:p>
    <w:p w:rsidR="006E054F" w:rsidP="00E515F3" w:rsidRDefault="00193D21" w14:paraId="478BB799" w14:textId="78F3C77C">
      <w:pPr>
        <w:pStyle w:val="Heading1"/>
        <w:rPr>
          <w:lang w:val="en-NZ"/>
        </w:rPr>
      </w:pPr>
      <w:r w:rsidRPr="00271A63">
        <w:rPr>
          <w:noProof/>
          <w:lang w:val="en-NZ"/>
        </w:rPr>
        <w:t xml:space="preserve"> </w:t>
      </w:r>
      <w:bookmarkStart w:name="_Toc161320932" w:id="13"/>
      <w:r w:rsidRPr="006E054F" w:rsidR="006E054F">
        <w:rPr>
          <w:bdr w:val="single" w:color="E3E3E3" w:sz="2" w:space="0" w:frame="1"/>
          <w:lang w:val="en-NZ"/>
        </w:rPr>
        <w:t>Schedule for Implementation/Timeline:</w:t>
      </w:r>
      <w:r w:rsidR="001F5580">
        <w:rPr>
          <w:b w:val="0"/>
          <w:bCs w:val="0"/>
          <w:noProof/>
          <w:lang w:val="en-NZ"/>
        </w:rPr>
        <w:drawing>
          <wp:anchor distT="0" distB="0" distL="114300" distR="114300" simplePos="0" relativeHeight="251660290" behindDoc="0" locked="0" layoutInCell="1" allowOverlap="1" wp14:anchorId="5682675C" wp14:editId="47CE3B5B">
            <wp:simplePos x="0" y="0"/>
            <wp:positionH relativeFrom="margin">
              <wp:align>center</wp:align>
            </wp:positionH>
            <wp:positionV relativeFrom="paragraph">
              <wp:posOffset>628015</wp:posOffset>
            </wp:positionV>
            <wp:extent cx="7067550" cy="2038985"/>
            <wp:effectExtent l="0" t="0" r="0" b="0"/>
            <wp:wrapSquare wrapText="bothSides"/>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067550" cy="203898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3"/>
    </w:p>
    <w:p w:rsidR="00E515F3" w:rsidP="00E515F3" w:rsidRDefault="00E515F3" w14:paraId="0FE02A59" w14:textId="77777777">
      <w:pPr>
        <w:rPr>
          <w:lang w:val="en-NZ"/>
        </w:rPr>
      </w:pPr>
    </w:p>
    <w:p w:rsidR="00504D85" w:rsidP="004816CC" w:rsidRDefault="00504D85" w14:paraId="6FE7118C" w14:textId="3B38DF6D">
      <w:pPr>
        <w:pStyle w:val="Heading1"/>
        <w:rPr>
          <w:lang w:val="en-NZ"/>
        </w:rPr>
      </w:pPr>
      <w:bookmarkStart w:name="_Toc161320933" w:id="14"/>
      <w:r>
        <w:rPr>
          <w:lang w:val="en-NZ"/>
        </w:rPr>
        <w:t>Tools:</w:t>
      </w:r>
      <w:bookmarkEnd w:id="14"/>
    </w:p>
    <w:p w:rsidR="00504D85" w:rsidP="004816CC" w:rsidRDefault="00E515F3" w14:paraId="62A53AFB" w14:textId="70F7BB5B">
      <w:pPr>
        <w:rPr>
          <w:lang w:val="en-NZ"/>
        </w:rPr>
      </w:pPr>
      <w:r>
        <w:rPr>
          <w:lang w:val="en-NZ"/>
        </w:rPr>
        <w:t>There will be two main tools used for the development of this project.</w:t>
      </w:r>
    </w:p>
    <w:p w:rsidR="00E515F3" w:rsidP="000E0A32" w:rsidRDefault="00E515F3" w14:paraId="00599633" w14:textId="3ED22E02">
      <w:pPr>
        <w:pStyle w:val="Heading2"/>
      </w:pPr>
      <w:bookmarkStart w:name="_Toc161320934" w:id="15"/>
      <w:r>
        <w:t>GitHub:</w:t>
      </w:r>
      <w:bookmarkEnd w:id="15"/>
    </w:p>
    <w:p w:rsidRPr="00E515F3" w:rsidR="00E515F3" w:rsidP="00E515F3" w:rsidRDefault="00E515F3" w14:paraId="312533E5" w14:textId="08B133A1">
      <w:pPr>
        <w:pStyle w:val="Subtitle"/>
      </w:pPr>
      <w:r w:rsidRPr="00E515F3">
        <w:t>(</w:t>
      </w:r>
      <w:proofErr w:type="spellStart"/>
      <w:r w:rsidRPr="00E515F3">
        <w:t>Wanstrath</w:t>
      </w:r>
      <w:proofErr w:type="spellEnd"/>
      <w:r w:rsidRPr="00E515F3">
        <w:t xml:space="preserve"> et al., 2008)</w:t>
      </w:r>
    </w:p>
    <w:p w:rsidR="00E515F3" w:rsidP="00E515F3" w:rsidRDefault="00E515F3" w14:paraId="5AEB205D" w14:textId="1DFFB4B6">
      <w:pPr>
        <w:rPr>
          <w:lang w:val="en-NZ"/>
        </w:rPr>
      </w:pPr>
      <w:r>
        <w:rPr>
          <w:lang w:val="en-NZ"/>
        </w:rPr>
        <w:t>GitHub will be used for code collaboration. It has been a stable product for collaboration, and we have plenty of experience using it in the past.</w:t>
      </w:r>
    </w:p>
    <w:p w:rsidRPr="000E0A32" w:rsidR="00E515F3" w:rsidP="000E0A32" w:rsidRDefault="00E515F3" w14:paraId="6455C69A" w14:textId="3843ED96">
      <w:pPr>
        <w:pStyle w:val="Heading2"/>
      </w:pPr>
      <w:bookmarkStart w:name="_Toc161320935" w:id="16"/>
      <w:r w:rsidRPr="000E0A32">
        <w:t>Trello:</w:t>
      </w:r>
      <w:bookmarkEnd w:id="16"/>
    </w:p>
    <w:p w:rsidRPr="00E515F3" w:rsidR="00E515F3" w:rsidP="000E0A32" w:rsidRDefault="000E0A32" w14:paraId="5C44E115" w14:textId="3FE73107">
      <w:pPr>
        <w:pStyle w:val="Subtitle"/>
        <w:rPr>
          <w:lang w:val="en-NZ"/>
        </w:rPr>
      </w:pPr>
      <w:r>
        <w:t>(Cannon-Brookes &amp; Farquhar, 2011)</w:t>
      </w:r>
    </w:p>
    <w:p w:rsidR="00504D85" w:rsidP="00CD0B76" w:rsidRDefault="000E0A32" w14:paraId="182A9CDE" w14:textId="5A55EF8A">
      <w:pPr>
        <w:rPr>
          <w:rFonts w:ascii="Calibri Light" w:hAnsi="Calibri Light" w:cs="Calibri Light" w:eastAsiaTheme="majorEastAsia"/>
          <w:color w:val="2F5496"/>
          <w:sz w:val="32"/>
          <w:szCs w:val="32"/>
          <w:bdr w:val="single" w:color="E3E3E3" w:sz="2" w:space="0" w:frame="1"/>
          <w:lang w:val="en-NZ"/>
        </w:rPr>
      </w:pPr>
      <w:r>
        <w:rPr>
          <w:bdr w:val="single" w:color="E3E3E3" w:sz="2" w:space="0" w:frame="1"/>
          <w:lang w:val="en-NZ"/>
        </w:rPr>
        <w:t>Trello is a project management tool. It allows us to have a visual</w:t>
      </w:r>
      <w:r w:rsidR="00B93F8F">
        <w:rPr>
          <w:bdr w:val="single" w:color="E3E3E3" w:sz="2" w:space="0" w:frame="1"/>
          <w:lang w:val="en-NZ"/>
        </w:rPr>
        <w:t xml:space="preserve"> representation of tasks using lists and cards. It</w:t>
      </w:r>
      <w:r>
        <w:rPr>
          <w:bdr w:val="single" w:color="E3E3E3" w:sz="2" w:space="0" w:frame="1"/>
          <w:lang w:val="en-NZ"/>
        </w:rPr>
        <w:t xml:space="preserve"> </w:t>
      </w:r>
      <w:r w:rsidR="00B93F8F">
        <w:rPr>
          <w:bdr w:val="single" w:color="E3E3E3" w:sz="2" w:space="0" w:frame="1"/>
          <w:lang w:val="en-NZ"/>
        </w:rPr>
        <w:t>allows us to assign work to teammates and track the progress of one another and the progress of the project.</w:t>
      </w:r>
      <w:r w:rsidR="00504D85">
        <w:rPr>
          <w:bdr w:val="single" w:color="E3E3E3" w:sz="2" w:space="0" w:frame="1"/>
          <w:lang w:val="en-NZ"/>
        </w:rPr>
        <w:br w:type="page"/>
      </w:r>
    </w:p>
    <w:p w:rsidRPr="006E054F" w:rsidR="006E054F" w:rsidP="004816CC" w:rsidRDefault="006E054F" w14:paraId="560F3E39" w14:textId="79ED1AD0">
      <w:pPr>
        <w:pStyle w:val="Heading1"/>
        <w:rPr>
          <w:lang w:val="en-NZ"/>
        </w:rPr>
      </w:pPr>
      <w:bookmarkStart w:name="_Toc161320936" w:id="17"/>
      <w:r w:rsidRPr="006E054F">
        <w:rPr>
          <w:bdr w:val="single" w:color="E3E3E3" w:sz="2" w:space="0" w:frame="1"/>
          <w:lang w:val="en-NZ"/>
        </w:rPr>
        <w:lastRenderedPageBreak/>
        <w:t>Conclusion</w:t>
      </w:r>
      <w:r w:rsidR="00F242A5">
        <w:rPr>
          <w:bdr w:val="single" w:color="E3E3E3" w:sz="2" w:space="0" w:frame="1"/>
          <w:lang w:val="en-NZ"/>
        </w:rPr>
        <w:t>:</w:t>
      </w:r>
      <w:bookmarkEnd w:id="17"/>
    </w:p>
    <w:p w:rsidR="00DB170A" w:rsidP="004816CC" w:rsidRDefault="00CD0B76" w14:paraId="6535B4FE" w14:textId="6CA279AA">
      <w:pPr>
        <w:rPr>
          <w:bdr w:val="single" w:color="E3E3E3" w:sz="2" w:space="0" w:frame="1"/>
          <w:lang w:val="en-NZ"/>
        </w:rPr>
      </w:pPr>
      <w:r w:rsidR="00CD0B76">
        <w:rPr>
          <w:bdr w:val="single" w:color="E3E3E3" w:sz="2" w:space="0" w:frame="1"/>
          <w:lang w:val="en-NZ"/>
        </w:rPr>
        <w:t xml:space="preserve">In conclusion, modern day password managers </w:t>
      </w:r>
      <w:del w:author="Duaa Al-Hamid" w:date="2024-03-14T20:10:57.43Z" w:id="968932539">
        <w:r w:rsidRPr="2107B0FB" w:rsidDel="00CD0B76">
          <w:rPr>
            <w:lang w:val="en-NZ"/>
          </w:rPr>
          <w:delText>all</w:delText>
        </w:r>
      </w:del>
      <w:r w:rsidR="00CD0B76">
        <w:rPr>
          <w:bdr w:val="single" w:color="E3E3E3" w:sz="2" w:space="0" w:frame="1"/>
          <w:lang w:val="en-NZ"/>
        </w:rPr>
        <w:t xml:space="preserve"> have area in which they excel. </w:t>
      </w:r>
      <w:del w:author="Duaa Al-Hamid" w:date="2024-03-14T20:11:03.809Z" w:id="494158265">
        <w:r w:rsidRPr="2107B0FB" w:rsidDel="00CD0B76">
          <w:rPr>
            <w:lang w:val="en-NZ"/>
          </w:rPr>
          <w:delText>But</w:delText>
        </w:r>
      </w:del>
      <w:ins w:author="Duaa Al-Hamid" w:date="2024-03-14T20:11:06.214Z" w:id="1576556750">
        <w:r w:rsidR="0787A82A">
          <w:rPr>
            <w:bdr w:val="single" w:color="E3E3E3" w:sz="2" w:space="0" w:frame="1"/>
            <w:lang w:val="en-NZ"/>
          </w:rPr>
          <w:t xml:space="preserve">However,</w:t>
        </w:r>
      </w:ins>
      <w:r w:rsidR="00CD0B76">
        <w:rPr>
          <w:bdr w:val="single" w:color="E3E3E3" w:sz="2" w:space="0" w:frame="1"/>
          <w:lang w:val="en-NZ"/>
        </w:rPr>
        <w:t xml:space="preserve"> they all fall short </w:t>
      </w:r>
      <w:r w:rsidR="007350AC">
        <w:rPr>
          <w:bdr w:val="single" w:color="E3E3E3" w:sz="2" w:space="0" w:frame="1"/>
          <w:lang w:val="en-NZ"/>
        </w:rPr>
        <w:t xml:space="preserve">in one area or another, leaving a large </w:t>
      </w:r>
      <w:del w:author="Duaa Al-Hamid" w:date="2024-03-14T20:11:13.19Z" w:id="1360857733">
        <w:r w:rsidRPr="2107B0FB" w:rsidDel="007350AC">
          <w:rPr>
            <w:lang w:val="en-NZ"/>
          </w:rPr>
          <w:delText>amount</w:delText>
        </w:r>
      </w:del>
      <w:ins w:author="Duaa Al-Hamid" w:date="2024-03-14T20:11:13.19Z" w:id="1443576664">
        <w:r w:rsidR="255F0142">
          <w:rPr>
            <w:bdr w:val="single" w:color="E3E3E3" w:sz="2" w:space="0" w:frame="1"/>
            <w:lang w:val="en-NZ"/>
          </w:rPr>
          <w:t xml:space="preserve">number</w:t>
        </w:r>
      </w:ins>
      <w:r w:rsidR="007350AC">
        <w:rPr>
          <w:bdr w:val="single" w:color="E3E3E3" w:sz="2" w:space="0" w:frame="1"/>
          <w:lang w:val="en-NZ"/>
        </w:rPr>
        <w:t xml:space="preserve"> of users unable or unwilling to use the password manager. </w:t>
      </w:r>
      <w:r w:rsidR="007350AC">
        <w:rPr>
          <w:bdr w:val="single" w:color="E3E3E3" w:sz="2" w:space="0" w:frame="1"/>
          <w:lang w:val="en-NZ"/>
        </w:rPr>
        <w:t xml:space="preserve">MasterVault</w:t>
      </w:r>
      <w:r w:rsidR="007350AC">
        <w:rPr>
          <w:bdr w:val="single" w:color="E3E3E3" w:sz="2" w:space="0" w:frame="1"/>
          <w:lang w:val="en-NZ"/>
        </w:rPr>
        <w:t xml:space="preserve"> aimed to fill this gap in the market but fell short. </w:t>
      </w:r>
      <w:ins w:author="Duaa Al-Hamid" w:date="2024-03-14T20:11:48.06Z" w:id="939847980">
        <w:r w:rsidR="5CCA53F5">
          <w:rPr>
            <w:bdr w:val="single" w:color="E3E3E3" w:sz="2" w:space="0" w:frame="1"/>
            <w:lang w:val="en-NZ"/>
          </w:rPr>
          <w:t xml:space="preserve">Therefore, in this project, we</w:t>
        </w:r>
      </w:ins>
      <w:del w:author="Duaa Al-Hamid" w:date="2024-03-14T20:11:50.196Z" w:id="341200896">
        <w:r w:rsidRPr="2107B0FB" w:rsidDel="007350AC">
          <w:rPr>
            <w:lang w:val="en-NZ"/>
          </w:rPr>
          <w:delText>We</w:delText>
        </w:r>
      </w:del>
      <w:r w:rsidR="007350AC">
        <w:rPr>
          <w:bdr w:val="single" w:color="E3E3E3" w:sz="2" w:space="0" w:frame="1"/>
          <w:lang w:val="en-NZ"/>
        </w:rPr>
        <w:t xml:space="preserve"> aim to enhance </w:t>
      </w:r>
      <w:r w:rsidR="007350AC">
        <w:rPr>
          <w:bdr w:val="single" w:color="E3E3E3" w:sz="2" w:space="0" w:frame="1"/>
          <w:lang w:val="en-NZ"/>
        </w:rPr>
        <w:t xml:space="preserve">MasterVault</w:t>
      </w:r>
      <w:r w:rsidR="007350AC">
        <w:rPr>
          <w:bdr w:val="single" w:color="E3E3E3" w:sz="2" w:space="0" w:frame="1"/>
          <w:lang w:val="en-NZ"/>
        </w:rPr>
        <w:t xml:space="preserve"> </w:t>
      </w:r>
      <w:r w:rsidR="00305811">
        <w:rPr>
          <w:bdr w:val="single" w:color="E3E3E3" w:sz="2" w:space="0" w:frame="1"/>
          <w:lang w:val="en-NZ"/>
        </w:rPr>
        <w:t>by adding</w:t>
      </w:r>
      <w:r w:rsidR="007350AC">
        <w:rPr>
          <w:bdr w:val="single" w:color="E3E3E3" w:sz="2" w:space="0" w:frame="1"/>
          <w:lang w:val="en-NZ"/>
        </w:rPr>
        <w:t xml:space="preserve"> top-of-the-line security and</w:t>
      </w:r>
      <w:r w:rsidR="0041639D">
        <w:rPr>
          <w:bdr w:val="single" w:color="E3E3E3" w:sz="2" w:space="0" w:frame="1"/>
          <w:lang w:val="en-NZ"/>
        </w:rPr>
        <w:t xml:space="preserve"> </w:t>
      </w:r>
      <w:r w:rsidR="00305811">
        <w:rPr>
          <w:bdr w:val="single" w:color="E3E3E3" w:sz="2" w:space="0" w:frame="1"/>
          <w:lang w:val="en-NZ"/>
        </w:rPr>
        <w:t>make it</w:t>
      </w:r>
      <w:r w:rsidR="0041639D">
        <w:rPr>
          <w:bdr w:val="single" w:color="E3E3E3" w:sz="2" w:space="0" w:frame="1"/>
          <w:lang w:val="en-NZ"/>
        </w:rPr>
        <w:t xml:space="preserve"> as user-friendly as possible. </w:t>
      </w:r>
      <w:r w:rsidR="00FC5B3A">
        <w:rPr>
          <w:bdr w:val="single" w:color="E3E3E3" w:sz="2" w:space="0" w:frame="1"/>
          <w:lang w:val="en-NZ"/>
        </w:rPr>
        <w:t>By the end of this project</w:t>
      </w:r>
      <w:r w:rsidR="00FA0BCE">
        <w:rPr>
          <w:bdr w:val="single" w:color="E3E3E3" w:sz="2" w:space="0" w:frame="1"/>
          <w:lang w:val="en-NZ"/>
        </w:rPr>
        <w:t xml:space="preserve">, </w:t>
      </w:r>
      <w:del w:author="Duaa Al-Hamid" w:date="2024-03-14T20:12:05.661Z" w:id="1138013775">
        <w:r w:rsidRPr="2107B0FB" w:rsidDel="00FA0BCE">
          <w:rPr>
            <w:lang w:val="en-NZ"/>
          </w:rPr>
          <w:delText>we believe</w:delText>
        </w:r>
      </w:del>
      <w:r w:rsidR="00FA0BCE">
        <w:rPr>
          <w:bdr w:val="single" w:color="E3E3E3" w:sz="2" w:space="0" w:frame="1"/>
          <w:lang w:val="en-NZ"/>
        </w:rPr>
        <w:t xml:space="preserve"> </w:t>
      </w:r>
      <w:r w:rsidR="00FA0BCE">
        <w:rPr>
          <w:bdr w:val="single" w:color="E3E3E3" w:sz="2" w:space="0" w:frame="1"/>
          <w:lang w:val="en-NZ"/>
        </w:rPr>
        <w:t>Master</w:t>
      </w:r>
      <w:r w:rsidR="00305811">
        <w:rPr>
          <w:bdr w:val="single" w:color="E3E3E3" w:sz="2" w:space="0" w:frame="1"/>
          <w:lang w:val="en-NZ"/>
        </w:rPr>
        <w:t>Vault</w:t>
      </w:r>
      <w:r w:rsidR="00305811">
        <w:rPr>
          <w:bdr w:val="single" w:color="E3E3E3" w:sz="2" w:space="0" w:frame="1"/>
          <w:lang w:val="en-NZ"/>
        </w:rPr>
        <w:t xml:space="preserve"> will</w:t>
      </w:r>
      <w:r w:rsidR="00305811">
        <w:rPr>
          <w:bdr w:val="single" w:color="E3E3E3" w:sz="2" w:space="0" w:frame="1"/>
          <w:lang w:val="en-NZ"/>
        </w:rPr>
        <w:t xml:space="preserve"> be </w:t>
      </w:r>
      <w:ins w:author="Duaa Al-Hamid" w:date="2024-03-14T20:12:34.573Z" w:id="1919158298">
        <w:r w:rsidR="21519D69">
          <w:rPr>
            <w:bdr w:val="single" w:color="E3E3E3" w:sz="2" w:space="0" w:frame="1"/>
            <w:lang w:val="en-NZ"/>
          </w:rPr>
          <w:t xml:space="preserve">considered as </w:t>
        </w:r>
      </w:ins>
      <w:r w:rsidR="00305811">
        <w:rPr>
          <w:bdr w:val="single" w:color="E3E3E3" w:sz="2" w:space="0" w:frame="1"/>
          <w:lang w:val="en-NZ"/>
        </w:rPr>
        <w:t xml:space="preserve">an ideal password manager for all </w:t>
      </w:r>
      <w:del w:author="Duaa Al-Hamid" w:date="2024-03-14T20:12:43.297Z" w:id="849403982">
        <w:r w:rsidRPr="2107B0FB" w:rsidDel="00305811">
          <w:rPr>
            <w:lang w:val="en-NZ"/>
          </w:rPr>
          <w:delText>user</w:delText>
        </w:r>
        <w:r w:rsidRPr="2107B0FB" w:rsidDel="0069620C">
          <w:rPr>
            <w:lang w:val="en-NZ"/>
          </w:rPr>
          <w:delText>s</w:delText>
        </w:r>
      </w:del>
      <w:r w:rsidR="0069620C">
        <w:rPr>
          <w:bdr w:val="single" w:color="E3E3E3" w:sz="2" w:space="0" w:frame="1"/>
          <w:lang w:val="en-NZ"/>
        </w:rPr>
        <w:t xml:space="preserve"> online</w:t>
      </w:r>
      <w:ins w:author="Duaa Al-Hamid" w:date="2024-03-14T20:12:50.019Z" w:id="1206445728">
        <w:r w:rsidR="45D676EA">
          <w:rPr>
            <w:bdr w:val="single" w:color="E3E3E3" w:sz="2" w:space="0" w:frame="1"/>
            <w:lang w:val="en-NZ"/>
          </w:rPr>
          <w:t xml:space="preserve"> users</w:t>
        </w:r>
      </w:ins>
      <w:r w:rsidR="0069620C">
        <w:rPr>
          <w:bdr w:val="single" w:color="E3E3E3" w:sz="2" w:space="0" w:frame="1"/>
          <w:lang w:val="en-NZ"/>
        </w:rPr>
        <w:t>.</w:t>
      </w:r>
      <w:r w:rsidR="00DB170A">
        <w:rPr>
          <w:bdr w:val="single" w:color="E3E3E3" w:sz="2" w:space="0" w:frame="1"/>
          <w:lang w:val="en-NZ"/>
        </w:rPr>
        <w:br w:type="page"/>
      </w:r>
    </w:p>
    <w:p w:rsidR="00250420" w:rsidP="004816CC" w:rsidRDefault="00250420" w14:paraId="6FC2D07F" w14:textId="03E9A938">
      <w:pPr>
        <w:pStyle w:val="Heading1"/>
        <w:rPr>
          <w:lang w:val="en-NZ"/>
        </w:rPr>
      </w:pPr>
      <w:bookmarkStart w:name="_Toc161320937" w:id="18"/>
      <w:r>
        <w:rPr>
          <w:lang w:val="en-NZ"/>
        </w:rPr>
        <w:lastRenderedPageBreak/>
        <w:t>References</w:t>
      </w:r>
      <w:bookmarkEnd w:id="18"/>
    </w:p>
    <w:p w:rsidRPr="00193D21" w:rsidR="00193D21" w:rsidP="00193D21" w:rsidRDefault="00250420" w14:paraId="57867AF3" w14:textId="77777777">
      <w:pPr>
        <w:pStyle w:val="ListParagraph"/>
        <w:numPr>
          <w:ilvl w:val="0"/>
          <w:numId w:val="14"/>
        </w:numPr>
        <w:spacing w:line="276" w:lineRule="auto"/>
        <w:jc w:val="left"/>
        <w:rPr>
          <w:lang w:val="en-NZ"/>
        </w:rPr>
      </w:pPr>
      <w:proofErr w:type="spellStart"/>
      <w:r w:rsidRPr="00193D21">
        <w:rPr>
          <w:rFonts w:ascii="Times New Roman" w:hAnsi="Times New Roman" w:cs="Times New Roman"/>
          <w:i/>
          <w:iCs/>
          <w:lang w:val="en-NZ"/>
        </w:rPr>
        <w:t>Dashlane</w:t>
      </w:r>
      <w:proofErr w:type="spellEnd"/>
      <w:r w:rsidRPr="00193D21">
        <w:rPr>
          <w:rFonts w:ascii="Times New Roman" w:hAnsi="Times New Roman" w:cs="Times New Roman"/>
          <w:i/>
          <w:iCs/>
          <w:lang w:val="en-NZ"/>
        </w:rPr>
        <w:t xml:space="preserve"> password manager</w:t>
      </w:r>
      <w:r w:rsidRPr="00193D21">
        <w:rPr>
          <w:rFonts w:ascii="Times New Roman" w:hAnsi="Times New Roman" w:cs="Times New Roman"/>
          <w:lang w:val="en-NZ"/>
        </w:rPr>
        <w:t xml:space="preserve">. </w:t>
      </w:r>
      <w:proofErr w:type="spellStart"/>
      <w:r w:rsidRPr="00193D21">
        <w:rPr>
          <w:rFonts w:ascii="Times New Roman" w:hAnsi="Times New Roman" w:cs="Times New Roman"/>
          <w:lang w:val="en-NZ"/>
        </w:rPr>
        <w:t>Dashlane</w:t>
      </w:r>
      <w:proofErr w:type="spellEnd"/>
      <w:r w:rsidRPr="00193D21">
        <w:rPr>
          <w:rFonts w:ascii="Times New Roman" w:hAnsi="Times New Roman" w:cs="Times New Roman"/>
          <w:lang w:val="en-NZ"/>
        </w:rPr>
        <w:t>. (2024, March 7).</w:t>
      </w:r>
    </w:p>
    <w:p w:rsidRPr="00250420" w:rsidR="00250420" w:rsidP="00193D21" w:rsidRDefault="004E00AE" w14:paraId="7E34F472" w14:textId="12599B08">
      <w:pPr>
        <w:pStyle w:val="ListParagraph"/>
        <w:spacing w:line="276" w:lineRule="auto"/>
        <w:ind w:left="360"/>
        <w:jc w:val="left"/>
        <w:rPr>
          <w:lang w:val="en-NZ"/>
        </w:rPr>
      </w:pPr>
      <w:hyperlink w:history="1" r:id="rId11">
        <w:r w:rsidRPr="00C61F55" w:rsidR="006E27FB">
          <w:rPr>
            <w:rStyle w:val="Hyperlink"/>
            <w:rFonts w:ascii="Times New Roman" w:hAnsi="Times New Roman" w:cs="Times New Roman"/>
            <w:lang w:val="en-NZ"/>
          </w:rPr>
          <w:t>https://www.dashlane.com/</w:t>
        </w:r>
      </w:hyperlink>
      <w:r w:rsidR="00250420">
        <w:rPr>
          <w:lang w:val="en-NZ"/>
        </w:rPr>
        <w:t xml:space="preserve"> </w:t>
      </w:r>
    </w:p>
    <w:p w:rsidRPr="00CE1B87" w:rsidR="00CE1B87" w:rsidP="00CE1B87" w:rsidRDefault="00CE1B87" w14:paraId="46564630" w14:textId="63275083">
      <w:pPr>
        <w:pStyle w:val="ListParagraph"/>
        <w:numPr>
          <w:ilvl w:val="0"/>
          <w:numId w:val="14"/>
        </w:numPr>
        <w:spacing w:before="100" w:beforeAutospacing="1" w:after="100" w:afterAutospacing="1" w:line="276" w:lineRule="auto"/>
        <w:jc w:val="left"/>
        <w:textAlignment w:val="auto"/>
        <w:rPr>
          <w:rFonts w:ascii="Times New Roman" w:hAnsi="Times New Roman" w:cs="Times New Roman"/>
          <w:lang w:val="en-US" w:eastAsia="en-US"/>
        </w:rPr>
      </w:pPr>
      <w:r w:rsidRPr="00193D21">
        <w:rPr>
          <w:rFonts w:ascii="Times New Roman" w:hAnsi="Times New Roman" w:cs="Times New Roman"/>
          <w:lang w:val="en-US" w:eastAsia="en-US"/>
        </w:rPr>
        <w:t xml:space="preserve">Shinde, S., &amp; Deshpande, M. (2022). </w:t>
      </w:r>
      <w:r w:rsidRPr="00193D21">
        <w:rPr>
          <w:rFonts w:ascii="Times New Roman" w:hAnsi="Times New Roman" w:cs="Times New Roman"/>
          <w:i/>
          <w:iCs/>
          <w:lang w:val="en-US" w:eastAsia="en-US"/>
        </w:rPr>
        <w:t>IJRASET Journal for Research in Applied Science and Engineering Technology</w:t>
      </w:r>
      <w:r w:rsidRPr="00193D21">
        <w:rPr>
          <w:rFonts w:ascii="Times New Roman" w:hAnsi="Times New Roman" w:cs="Times New Roman"/>
          <w:lang w:val="en-US" w:eastAsia="en-US"/>
        </w:rPr>
        <w:t xml:space="preserve">. A Study for an Ideal Password Management System. </w:t>
      </w:r>
      <w:hyperlink w:history="1" r:id="rId12">
        <w:r w:rsidRPr="00064A0E">
          <w:rPr>
            <w:rStyle w:val="Hyperlink"/>
            <w:rFonts w:ascii="Times New Roman" w:hAnsi="Times New Roman" w:cs="Times New Roman"/>
            <w:lang w:val="en-US" w:eastAsia="en-US"/>
          </w:rPr>
          <w:t>https://www.ijraset.com/research-paper/an-ideal-password-management-system</w:t>
        </w:r>
      </w:hyperlink>
      <w:r>
        <w:rPr>
          <w:rFonts w:ascii="Times New Roman" w:hAnsi="Times New Roman" w:cs="Times New Roman"/>
          <w:lang w:val="en-US" w:eastAsia="en-US"/>
        </w:rPr>
        <w:t xml:space="preserve"> </w:t>
      </w:r>
    </w:p>
    <w:p w:rsidRPr="00193D21" w:rsidR="00193D21" w:rsidP="00193D21" w:rsidRDefault="00193D21" w14:paraId="41DA91A8" w14:textId="554B5705">
      <w:pPr>
        <w:pStyle w:val="ListParagraph"/>
        <w:numPr>
          <w:ilvl w:val="0"/>
          <w:numId w:val="14"/>
        </w:numPr>
        <w:spacing w:before="100" w:beforeAutospacing="1" w:after="100" w:afterAutospacing="1" w:line="276" w:lineRule="auto"/>
        <w:jc w:val="left"/>
        <w:textAlignment w:val="auto"/>
        <w:rPr>
          <w:rFonts w:ascii="Times New Roman" w:hAnsi="Times New Roman" w:cs="Times New Roman"/>
          <w:lang w:val="en-US" w:eastAsia="en-US"/>
        </w:rPr>
      </w:pPr>
      <w:proofErr w:type="spellStart"/>
      <w:r w:rsidRPr="00193D21">
        <w:rPr>
          <w:rFonts w:ascii="Times New Roman" w:hAnsi="Times New Roman" w:cs="Times New Roman"/>
          <w:lang w:val="en-US" w:eastAsia="en-US"/>
        </w:rPr>
        <w:t>Umejiaku</w:t>
      </w:r>
      <w:proofErr w:type="spellEnd"/>
      <w:r w:rsidRPr="00193D21">
        <w:rPr>
          <w:rFonts w:ascii="Times New Roman" w:hAnsi="Times New Roman" w:cs="Times New Roman"/>
          <w:lang w:val="en-US" w:eastAsia="en-US"/>
        </w:rPr>
        <w:t xml:space="preserve">, A. P., </w:t>
      </w:r>
      <w:proofErr w:type="spellStart"/>
      <w:r w:rsidRPr="00193D21">
        <w:rPr>
          <w:rFonts w:ascii="Times New Roman" w:hAnsi="Times New Roman" w:cs="Times New Roman"/>
          <w:lang w:val="en-US" w:eastAsia="en-US"/>
        </w:rPr>
        <w:t>Dhakal</w:t>
      </w:r>
      <w:proofErr w:type="spellEnd"/>
      <w:r w:rsidRPr="00193D21">
        <w:rPr>
          <w:rFonts w:ascii="Times New Roman" w:hAnsi="Times New Roman" w:cs="Times New Roman"/>
          <w:lang w:val="en-US" w:eastAsia="en-US"/>
        </w:rPr>
        <w:t xml:space="preserve">, P., &amp; Sheng, V. S. (2023, May 9). </w:t>
      </w:r>
      <w:r w:rsidRPr="00193D21">
        <w:rPr>
          <w:rFonts w:ascii="Times New Roman" w:hAnsi="Times New Roman" w:cs="Times New Roman"/>
          <w:i/>
          <w:iCs/>
          <w:lang w:val="en-US" w:eastAsia="en-US"/>
        </w:rPr>
        <w:t>Balancing password security and user convenience: Exploring the potential of prompt models for password generation</w:t>
      </w:r>
      <w:r w:rsidRPr="00193D21">
        <w:rPr>
          <w:rFonts w:ascii="Times New Roman" w:hAnsi="Times New Roman" w:cs="Times New Roman"/>
          <w:lang w:val="en-US" w:eastAsia="en-US"/>
        </w:rPr>
        <w:t xml:space="preserve">. MDPI. </w:t>
      </w:r>
      <w:hyperlink w:history="1" r:id="rId13">
        <w:r w:rsidRPr="00064A0E">
          <w:rPr>
            <w:rStyle w:val="Hyperlink"/>
            <w:rFonts w:ascii="Times New Roman" w:hAnsi="Times New Roman" w:cs="Times New Roman"/>
            <w:lang w:val="en-US" w:eastAsia="en-US"/>
          </w:rPr>
          <w:t>https://www.mdpi.com/2079-9292/12/10/2159</w:t>
        </w:r>
      </w:hyperlink>
      <w:r>
        <w:rPr>
          <w:rFonts w:ascii="Times New Roman" w:hAnsi="Times New Roman" w:cs="Times New Roman"/>
          <w:lang w:val="en-US" w:eastAsia="en-US"/>
        </w:rPr>
        <w:t xml:space="preserve"> </w:t>
      </w:r>
    </w:p>
    <w:p w:rsidRPr="00193D21" w:rsidR="00CE1B87" w:rsidP="00CE1B87" w:rsidRDefault="00CE1B87" w14:paraId="5D4F90A0" w14:textId="506C29A8">
      <w:pPr>
        <w:pStyle w:val="ListParagraph"/>
        <w:numPr>
          <w:ilvl w:val="0"/>
          <w:numId w:val="14"/>
        </w:numPr>
        <w:spacing w:before="0" w:after="100" w:afterAutospacing="1" w:line="276" w:lineRule="auto"/>
        <w:jc w:val="left"/>
        <w:textAlignment w:val="auto"/>
        <w:rPr>
          <w:rFonts w:ascii="Times New Roman" w:hAnsi="Times New Roman" w:cs="Times New Roman"/>
          <w:lang w:val="en-US" w:eastAsia="en-US"/>
        </w:rPr>
      </w:pPr>
      <w:r w:rsidRPr="00193D21">
        <w:rPr>
          <w:rFonts w:ascii="Times New Roman" w:hAnsi="Times New Roman" w:cs="Times New Roman"/>
          <w:lang w:val="en-US" w:eastAsia="en-US"/>
        </w:rPr>
        <w:t xml:space="preserve">Aman Pratap Singh, G. S. (2021). </w:t>
      </w:r>
      <w:r w:rsidRPr="00193D21">
        <w:rPr>
          <w:rFonts w:ascii="Times New Roman" w:hAnsi="Times New Roman" w:cs="Times New Roman"/>
          <w:i/>
          <w:iCs/>
          <w:lang w:val="en-US" w:eastAsia="en-US"/>
        </w:rPr>
        <w:t>A comparative study on modern password management</w:t>
      </w:r>
      <w:r w:rsidRPr="00193D21">
        <w:rPr>
          <w:rFonts w:ascii="Times New Roman" w:hAnsi="Times New Roman" w:cs="Times New Roman"/>
          <w:lang w:val="en-US" w:eastAsia="en-US"/>
        </w:rPr>
        <w:t xml:space="preserve">. </w:t>
      </w:r>
      <w:hyperlink w:history="1" r:id="rId14">
        <w:r w:rsidRPr="00064A0E">
          <w:rPr>
            <w:rStyle w:val="Hyperlink"/>
            <w:rFonts w:ascii="Times New Roman" w:hAnsi="Times New Roman" w:cs="Times New Roman"/>
            <w:lang w:val="en-US" w:eastAsia="en-US"/>
          </w:rPr>
          <w:t>https://annalsofrscb.ro/index.php/journal/article/view/9761</w:t>
        </w:r>
      </w:hyperlink>
      <w:r>
        <w:rPr>
          <w:rFonts w:ascii="Times New Roman" w:hAnsi="Times New Roman" w:cs="Times New Roman"/>
          <w:lang w:val="en-US" w:eastAsia="en-US"/>
        </w:rPr>
        <w:t xml:space="preserve"> </w:t>
      </w:r>
    </w:p>
    <w:p w:rsidR="00250420" w:rsidP="004816CC" w:rsidRDefault="00CD0B76" w14:paraId="3D130621" w14:textId="1B784D7C">
      <w:pPr>
        <w:pStyle w:val="ListParagraph"/>
        <w:numPr>
          <w:ilvl w:val="0"/>
          <w:numId w:val="14"/>
        </w:numPr>
        <w:rPr>
          <w:lang w:val="en-NZ"/>
        </w:rPr>
      </w:pPr>
      <w:r>
        <w:rPr>
          <w:lang w:val="en-NZ"/>
        </w:rPr>
        <w:t>(Article 4)</w:t>
      </w:r>
    </w:p>
    <w:p w:rsidR="000B7543" w:rsidP="004816CC" w:rsidRDefault="00CD0B76" w14:paraId="408EBBBA" w14:textId="0F54A48D">
      <w:pPr>
        <w:pStyle w:val="ListParagraph"/>
        <w:numPr>
          <w:ilvl w:val="0"/>
          <w:numId w:val="14"/>
        </w:numPr>
        <w:rPr>
          <w:lang w:val="en-NZ"/>
        </w:rPr>
      </w:pPr>
      <w:r>
        <w:rPr>
          <w:lang w:val="en-NZ"/>
        </w:rPr>
        <w:t>(Article 5)</w:t>
      </w:r>
    </w:p>
    <w:p w:rsidRPr="000E0A32" w:rsidR="000E0A32" w:rsidP="000E0A32" w:rsidRDefault="000E0A32" w14:paraId="0A816DC6" w14:textId="17EC7220">
      <w:pPr>
        <w:pStyle w:val="ListParagraph"/>
        <w:numPr>
          <w:ilvl w:val="0"/>
          <w:numId w:val="14"/>
        </w:numPr>
        <w:spacing w:before="100" w:beforeAutospacing="1" w:after="100" w:afterAutospacing="1"/>
        <w:jc w:val="left"/>
        <w:textAlignment w:val="auto"/>
        <w:rPr>
          <w:rFonts w:ascii="Times New Roman" w:hAnsi="Times New Roman" w:cs="Times New Roman"/>
          <w:lang w:val="en-US" w:eastAsia="en-US"/>
        </w:rPr>
      </w:pPr>
      <w:proofErr w:type="spellStart"/>
      <w:r w:rsidRPr="000E0A32">
        <w:rPr>
          <w:rFonts w:ascii="Times New Roman" w:hAnsi="Times New Roman" w:cs="Times New Roman"/>
          <w:lang w:val="en-US" w:eastAsia="en-US"/>
        </w:rPr>
        <w:t>Wanstrath</w:t>
      </w:r>
      <w:proofErr w:type="spellEnd"/>
      <w:r w:rsidRPr="000E0A32">
        <w:rPr>
          <w:rFonts w:ascii="Times New Roman" w:hAnsi="Times New Roman" w:cs="Times New Roman"/>
          <w:lang w:val="en-US" w:eastAsia="en-US"/>
        </w:rPr>
        <w:t xml:space="preserve">, C., Preston-Werner, T., &amp; Hyett, P. J. (2008). </w:t>
      </w:r>
      <w:r w:rsidRPr="000E0A32">
        <w:rPr>
          <w:rFonts w:ascii="Times New Roman" w:hAnsi="Times New Roman" w:cs="Times New Roman"/>
          <w:i/>
          <w:iCs/>
          <w:lang w:val="en-US" w:eastAsia="en-US"/>
        </w:rPr>
        <w:t>Let’s build from here</w:t>
      </w:r>
      <w:r w:rsidRPr="000E0A32">
        <w:rPr>
          <w:rFonts w:ascii="Times New Roman" w:hAnsi="Times New Roman" w:cs="Times New Roman"/>
          <w:lang w:val="en-US" w:eastAsia="en-US"/>
        </w:rPr>
        <w:t xml:space="preserve">. GitHub. </w:t>
      </w:r>
      <w:hyperlink w:history="1" r:id="rId15">
        <w:r w:rsidRPr="005D2C01">
          <w:rPr>
            <w:rStyle w:val="Hyperlink"/>
            <w:rFonts w:ascii="Times New Roman" w:hAnsi="Times New Roman" w:cs="Times New Roman"/>
            <w:lang w:val="en-US" w:eastAsia="en-US"/>
          </w:rPr>
          <w:t>https://github.com/</w:t>
        </w:r>
      </w:hyperlink>
      <w:r>
        <w:rPr>
          <w:rFonts w:ascii="Times New Roman" w:hAnsi="Times New Roman" w:cs="Times New Roman"/>
          <w:lang w:val="en-US" w:eastAsia="en-US"/>
        </w:rPr>
        <w:t xml:space="preserve"> </w:t>
      </w:r>
    </w:p>
    <w:p w:rsidRPr="000E0A32" w:rsidR="000E0A32" w:rsidP="000E0A32" w:rsidRDefault="000E0A32" w14:paraId="352F4C31" w14:textId="36E8C274">
      <w:pPr>
        <w:pStyle w:val="ListParagraph"/>
        <w:numPr>
          <w:ilvl w:val="0"/>
          <w:numId w:val="14"/>
        </w:numPr>
        <w:spacing w:before="100" w:beforeAutospacing="1" w:after="100" w:afterAutospacing="1"/>
        <w:jc w:val="left"/>
        <w:textAlignment w:val="auto"/>
        <w:rPr>
          <w:rFonts w:ascii="Times New Roman" w:hAnsi="Times New Roman" w:cs="Times New Roman"/>
          <w:lang w:val="en-US" w:eastAsia="en-US"/>
        </w:rPr>
      </w:pPr>
      <w:r w:rsidRPr="000E0A32">
        <w:rPr>
          <w:rFonts w:ascii="Times New Roman" w:hAnsi="Times New Roman" w:cs="Times New Roman"/>
          <w:lang w:val="en-US" w:eastAsia="en-US"/>
        </w:rPr>
        <w:t xml:space="preserve">Cannon-Brookes, M., &amp; Farquhar, S. (2011). </w:t>
      </w:r>
      <w:r w:rsidRPr="000E0A32">
        <w:rPr>
          <w:rFonts w:ascii="Times New Roman" w:hAnsi="Times New Roman" w:cs="Times New Roman"/>
          <w:i/>
          <w:iCs/>
          <w:lang w:val="en-US" w:eastAsia="en-US"/>
        </w:rPr>
        <w:t>Trello brings all your tasks, teammates, and tools together</w:t>
      </w:r>
      <w:r w:rsidRPr="000E0A32">
        <w:rPr>
          <w:rFonts w:ascii="Times New Roman" w:hAnsi="Times New Roman" w:cs="Times New Roman"/>
          <w:lang w:val="en-US" w:eastAsia="en-US"/>
        </w:rPr>
        <w:t xml:space="preserve">. Trello. </w:t>
      </w:r>
      <w:hyperlink w:history="1" r:id="rId16">
        <w:r w:rsidRPr="005D2C01">
          <w:rPr>
            <w:rStyle w:val="Hyperlink"/>
            <w:rFonts w:ascii="Times New Roman" w:hAnsi="Times New Roman" w:cs="Times New Roman"/>
            <w:lang w:val="en-US" w:eastAsia="en-US"/>
          </w:rPr>
          <w:t>https://trello.com/</w:t>
        </w:r>
      </w:hyperlink>
      <w:r>
        <w:rPr>
          <w:rFonts w:ascii="Times New Roman" w:hAnsi="Times New Roman" w:cs="Times New Roman"/>
          <w:lang w:val="en-US" w:eastAsia="en-US"/>
        </w:rPr>
        <w:t xml:space="preserve"> </w:t>
      </w:r>
    </w:p>
    <w:p w:rsidRPr="00250420" w:rsidR="000B7543" w:rsidP="004816CC" w:rsidRDefault="000B7543" w14:paraId="6CBF4565" w14:textId="77777777">
      <w:pPr>
        <w:pStyle w:val="ListParagraph"/>
        <w:numPr>
          <w:ilvl w:val="0"/>
          <w:numId w:val="14"/>
        </w:numPr>
        <w:rPr>
          <w:lang w:val="en-NZ"/>
        </w:rPr>
      </w:pPr>
    </w:p>
    <w:p w:rsidR="00D60C52" w:rsidP="004816CC" w:rsidRDefault="00D60C52" w14:paraId="30A8034C" w14:textId="4BFE2449">
      <w:pPr>
        <w:pStyle w:val="Heading1"/>
        <w:rPr>
          <w:lang w:val="en-NZ"/>
        </w:rPr>
      </w:pPr>
      <w:bookmarkStart w:name="_Toc161320938" w:id="19"/>
      <w:r>
        <w:rPr>
          <w:lang w:val="en-NZ"/>
        </w:rPr>
        <w:t>Notes</w:t>
      </w:r>
      <w:r w:rsidR="00487766">
        <w:rPr>
          <w:lang w:val="en-NZ"/>
        </w:rPr>
        <w:t xml:space="preserve"> (For personal use)</w:t>
      </w:r>
      <w:bookmarkEnd w:id="19"/>
    </w:p>
    <w:p w:rsidR="007B5ADE" w:rsidP="004816CC" w:rsidRDefault="007B5ADE" w14:paraId="2C859B9F" w14:textId="41609103">
      <w:pPr>
        <w:pStyle w:val="ListParagraph"/>
        <w:numPr>
          <w:ilvl w:val="0"/>
          <w:numId w:val="2"/>
        </w:numPr>
        <w:rPr>
          <w:lang w:val="en-NZ"/>
        </w:rPr>
      </w:pPr>
      <w:r>
        <w:rPr>
          <w:lang w:val="en-NZ"/>
        </w:rPr>
        <w:t>Articles</w:t>
      </w:r>
    </w:p>
    <w:p w:rsidRPr="00AE31AE" w:rsidR="00190BC4" w:rsidP="004816CC" w:rsidRDefault="004E00AE" w14:paraId="68AA8663" w14:textId="5CEDC664">
      <w:pPr>
        <w:pStyle w:val="ListParagraph"/>
        <w:numPr>
          <w:ilvl w:val="1"/>
          <w:numId w:val="2"/>
        </w:numPr>
        <w:rPr>
          <w:lang w:val="en-NZ"/>
        </w:rPr>
      </w:pPr>
      <w:hyperlink w:history="1" r:id="rId17">
        <w:r w:rsidRPr="00AE31AE" w:rsidR="00AE31AE">
          <w:rPr>
            <w:rStyle w:val="Hyperlink"/>
            <w:shd w:val="clear" w:color="auto" w:fill="FFFFFF"/>
          </w:rPr>
          <w:t>A Dynamic Method and Program for Multiple Password Generation and Management</w:t>
        </w:r>
      </w:hyperlink>
    </w:p>
    <w:p w:rsidRPr="00B93F8F" w:rsidR="00EC48F0" w:rsidP="004816CC" w:rsidRDefault="00EC48F0" w14:paraId="7583E487" w14:textId="77777777">
      <w:pPr>
        <w:pStyle w:val="ListParagraph"/>
        <w:numPr>
          <w:ilvl w:val="1"/>
          <w:numId w:val="2"/>
        </w:numPr>
        <w:rPr>
          <w:lang w:val="en-NZ"/>
        </w:rPr>
      </w:pPr>
    </w:p>
    <w:sectPr w:rsidRPr="00B93F8F" w:rsidR="00EC48F0" w:rsidSect="00CD0B76">
      <w:headerReference w:type="default" r:id="rId18"/>
      <w:footerReference w:type="default" r:id="rId19"/>
      <w:pgSz w:w="11906" w:h="16838" w:orient="portrait"/>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A7CA9" w:rsidP="00B93F8F" w:rsidRDefault="00FA7CA9" w14:paraId="39CF555F" w14:textId="77777777">
      <w:pPr>
        <w:spacing w:before="0"/>
      </w:pPr>
      <w:r>
        <w:separator/>
      </w:r>
    </w:p>
  </w:endnote>
  <w:endnote w:type="continuationSeparator" w:id="0">
    <w:p w:rsidR="00FA7CA9" w:rsidP="00B93F8F" w:rsidRDefault="00FA7CA9" w14:paraId="5B2A3912" w14:textId="7777777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unito">
    <w:altName w:val="Calibri"/>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9749995"/>
      <w:docPartObj>
        <w:docPartGallery w:val="Page Numbers (Bottom of Page)"/>
        <w:docPartUnique/>
      </w:docPartObj>
    </w:sdtPr>
    <w:sdtEndPr>
      <w:rPr>
        <w:color w:val="7F7F7F" w:themeColor="background1" w:themeShade="7F"/>
        <w:spacing w:val="60"/>
      </w:rPr>
    </w:sdtEndPr>
    <w:sdtContent>
      <w:p w:rsidR="00B93F8F" w:rsidRDefault="00B93F8F" w14:paraId="60013ABB" w14:textId="188927B2">
        <w:pPr>
          <w:pStyle w:val="Footer"/>
          <w:pBdr>
            <w:top w:val="single" w:color="D9D9D9" w:themeColor="background1" w:themeShade="D9" w:sz="4" w:space="1"/>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B93F8F" w:rsidRDefault="00B93F8F" w14:paraId="0B8FA77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A7CA9" w:rsidP="00B93F8F" w:rsidRDefault="00FA7CA9" w14:paraId="2D031BD1" w14:textId="77777777">
      <w:pPr>
        <w:spacing w:before="0"/>
      </w:pPr>
      <w:r>
        <w:separator/>
      </w:r>
    </w:p>
  </w:footnote>
  <w:footnote w:type="continuationSeparator" w:id="0">
    <w:p w:rsidR="00FA7CA9" w:rsidP="00B93F8F" w:rsidRDefault="00FA7CA9" w14:paraId="4D8A1ECF" w14:textId="77777777">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93F8F" w:rsidRDefault="00CD0B76" w14:paraId="080CB30A" w14:textId="70C0BF68">
    <w:pPr>
      <w:pStyle w:val="Header"/>
    </w:pPr>
    <w:r>
      <w:t>CS301.1</w:t>
    </w:r>
    <w:r>
      <w:ptab w:alignment="center" w:relativeTo="margin" w:leader="none"/>
    </w:r>
    <w:r>
      <w:t>ID: 270174016</w:t>
    </w:r>
    <w:r>
      <w:ptab w:alignment="right" w:relativeTo="margin" w:leader="none"/>
    </w:r>
    <w:r>
      <w:t>Conor Cook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A35F8"/>
    <w:multiLevelType w:val="multilevel"/>
    <w:tmpl w:val="52DAFF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CC4AD8"/>
    <w:multiLevelType w:val="multilevel"/>
    <w:tmpl w:val="FCE45E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204120F0"/>
    <w:multiLevelType w:val="multilevel"/>
    <w:tmpl w:val="7E1206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24CF5A25"/>
    <w:multiLevelType w:val="multilevel"/>
    <w:tmpl w:val="038C77E8"/>
    <w:lvl w:ilvl="0">
      <w:start w:val="1"/>
      <w:numFmt w:val="bullet"/>
      <w:lvlText w:val=""/>
      <w:lvlJc w:val="left"/>
      <w:pPr>
        <w:tabs>
          <w:tab w:val="num" w:pos="360"/>
        </w:tabs>
        <w:ind w:left="360" w:hanging="360"/>
      </w:pPr>
      <w:rPr>
        <w:rFonts w:hint="default" w:ascii="Symbol" w:hAnsi="Symbol"/>
        <w:sz w:val="20"/>
      </w:rPr>
    </w:lvl>
    <w:lvl w:ilvl="1">
      <w:start w:val="1"/>
      <w:numFmt w:val="bullet"/>
      <w:lvlText w:val=""/>
      <w:lvlJc w:val="left"/>
      <w:pPr>
        <w:tabs>
          <w:tab w:val="num" w:pos="1080"/>
        </w:tabs>
        <w:ind w:left="1080" w:hanging="360"/>
      </w:pPr>
      <w:rPr>
        <w:rFonts w:hint="default" w:ascii="Symbol" w:hAnsi="Symbol"/>
        <w:sz w:val="20"/>
      </w:rPr>
    </w:lvl>
    <w:lvl w:ilvl="2">
      <w:start w:val="1"/>
      <w:numFmt w:val="bullet"/>
      <w:lvlText w:val=""/>
      <w:lvlJc w:val="left"/>
      <w:pPr>
        <w:tabs>
          <w:tab w:val="num" w:pos="1800"/>
        </w:tabs>
        <w:ind w:left="1800" w:hanging="360"/>
      </w:pPr>
      <w:rPr>
        <w:rFonts w:hint="default" w:ascii="Symbol" w:hAnsi="Symbol"/>
        <w:sz w:val="20"/>
      </w:rPr>
    </w:lvl>
    <w:lvl w:ilvl="3" w:tentative="1">
      <w:start w:val="1"/>
      <w:numFmt w:val="bullet"/>
      <w:lvlText w:val=""/>
      <w:lvlJc w:val="left"/>
      <w:pPr>
        <w:tabs>
          <w:tab w:val="num" w:pos="2520"/>
        </w:tabs>
        <w:ind w:left="2520" w:hanging="360"/>
      </w:pPr>
      <w:rPr>
        <w:rFonts w:hint="default" w:ascii="Symbol" w:hAnsi="Symbol"/>
        <w:sz w:val="20"/>
      </w:rPr>
    </w:lvl>
    <w:lvl w:ilvl="4" w:tentative="1">
      <w:start w:val="1"/>
      <w:numFmt w:val="bullet"/>
      <w:lvlText w:val=""/>
      <w:lvlJc w:val="left"/>
      <w:pPr>
        <w:tabs>
          <w:tab w:val="num" w:pos="3240"/>
        </w:tabs>
        <w:ind w:left="3240" w:hanging="360"/>
      </w:pPr>
      <w:rPr>
        <w:rFonts w:hint="default" w:ascii="Symbol" w:hAnsi="Symbol"/>
        <w:sz w:val="20"/>
      </w:rPr>
    </w:lvl>
    <w:lvl w:ilvl="5" w:tentative="1">
      <w:start w:val="1"/>
      <w:numFmt w:val="bullet"/>
      <w:lvlText w:val=""/>
      <w:lvlJc w:val="left"/>
      <w:pPr>
        <w:tabs>
          <w:tab w:val="num" w:pos="3960"/>
        </w:tabs>
        <w:ind w:left="3960" w:hanging="360"/>
      </w:pPr>
      <w:rPr>
        <w:rFonts w:hint="default" w:ascii="Symbol" w:hAnsi="Symbol"/>
        <w:sz w:val="20"/>
      </w:rPr>
    </w:lvl>
    <w:lvl w:ilvl="6" w:tentative="1">
      <w:start w:val="1"/>
      <w:numFmt w:val="bullet"/>
      <w:lvlText w:val=""/>
      <w:lvlJc w:val="left"/>
      <w:pPr>
        <w:tabs>
          <w:tab w:val="num" w:pos="4680"/>
        </w:tabs>
        <w:ind w:left="4680" w:hanging="360"/>
      </w:pPr>
      <w:rPr>
        <w:rFonts w:hint="default" w:ascii="Symbol" w:hAnsi="Symbol"/>
        <w:sz w:val="20"/>
      </w:rPr>
    </w:lvl>
    <w:lvl w:ilvl="7" w:tentative="1">
      <w:start w:val="1"/>
      <w:numFmt w:val="bullet"/>
      <w:lvlText w:val=""/>
      <w:lvlJc w:val="left"/>
      <w:pPr>
        <w:tabs>
          <w:tab w:val="num" w:pos="5400"/>
        </w:tabs>
        <w:ind w:left="5400" w:hanging="360"/>
      </w:pPr>
      <w:rPr>
        <w:rFonts w:hint="default" w:ascii="Symbol" w:hAnsi="Symbol"/>
        <w:sz w:val="20"/>
      </w:rPr>
    </w:lvl>
    <w:lvl w:ilvl="8" w:tentative="1">
      <w:start w:val="1"/>
      <w:numFmt w:val="bullet"/>
      <w:lvlText w:val=""/>
      <w:lvlJc w:val="left"/>
      <w:pPr>
        <w:tabs>
          <w:tab w:val="num" w:pos="6120"/>
        </w:tabs>
        <w:ind w:left="6120" w:hanging="360"/>
      </w:pPr>
      <w:rPr>
        <w:rFonts w:hint="default" w:ascii="Symbol" w:hAnsi="Symbol"/>
        <w:sz w:val="20"/>
      </w:rPr>
    </w:lvl>
  </w:abstractNum>
  <w:abstractNum w:abstractNumId="4" w15:restartNumberingAfterBreak="0">
    <w:nsid w:val="29DE6033"/>
    <w:multiLevelType w:val="multilevel"/>
    <w:tmpl w:val="92A2D588"/>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38C35E9A"/>
    <w:multiLevelType w:val="multilevel"/>
    <w:tmpl w:val="92A2D588"/>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39732676"/>
    <w:multiLevelType w:val="multilevel"/>
    <w:tmpl w:val="92A2D5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3E5166ED"/>
    <w:multiLevelType w:val="hybridMultilevel"/>
    <w:tmpl w:val="96E0B0AE"/>
    <w:lvl w:ilvl="0" w:tplc="7194DA92">
      <w:numFmt w:val="bullet"/>
      <w:lvlText w:val="-"/>
      <w:lvlJc w:val="left"/>
      <w:pPr>
        <w:ind w:left="360" w:hanging="360"/>
      </w:pPr>
      <w:rPr>
        <w:rFonts w:hint="default" w:ascii="Nunito" w:hAnsi="Nunito" w:eastAsia="Times New Roman" w:cs="Arial"/>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8" w15:restartNumberingAfterBreak="0">
    <w:nsid w:val="414839A1"/>
    <w:multiLevelType w:val="multilevel"/>
    <w:tmpl w:val="4F9A4FE6"/>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9" w15:restartNumberingAfterBreak="0">
    <w:nsid w:val="428F28DB"/>
    <w:multiLevelType w:val="multilevel"/>
    <w:tmpl w:val="92A2D588"/>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50D36A46"/>
    <w:multiLevelType w:val="hybridMultilevel"/>
    <w:tmpl w:val="4DD0889A"/>
    <w:lvl w:ilvl="0" w:tplc="F73A1404">
      <w:numFmt w:val="bullet"/>
      <w:lvlText w:val="-"/>
      <w:lvlJc w:val="left"/>
      <w:pPr>
        <w:ind w:left="720" w:hanging="360"/>
      </w:pPr>
      <w:rPr>
        <w:rFonts w:hint="default" w:ascii="Arial" w:hAnsi="Arial" w:cs="Arial" w:eastAsiaTheme="majorEastAsia"/>
      </w:rPr>
    </w:lvl>
    <w:lvl w:ilvl="1" w:tplc="14090003">
      <w:start w:val="1"/>
      <w:numFmt w:val="bullet"/>
      <w:lvlText w:val="o"/>
      <w:lvlJc w:val="left"/>
      <w:pPr>
        <w:ind w:left="1440" w:hanging="360"/>
      </w:pPr>
      <w:rPr>
        <w:rFonts w:hint="default" w:ascii="Courier New" w:hAnsi="Courier New" w:cs="Courier New"/>
      </w:rPr>
    </w:lvl>
    <w:lvl w:ilvl="2" w:tplc="14090005">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11" w15:restartNumberingAfterBreak="0">
    <w:nsid w:val="53CB591C"/>
    <w:multiLevelType w:val="hybridMultilevel"/>
    <w:tmpl w:val="8E862C5E"/>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2" w15:restartNumberingAfterBreak="0">
    <w:nsid w:val="70025A00"/>
    <w:multiLevelType w:val="multilevel"/>
    <w:tmpl w:val="92A2D588"/>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74912399"/>
    <w:multiLevelType w:val="multilevel"/>
    <w:tmpl w:val="92A2D588"/>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1332686186">
    <w:abstractNumId w:val="0"/>
  </w:num>
  <w:num w:numId="2" w16cid:durableId="1732802050">
    <w:abstractNumId w:val="10"/>
  </w:num>
  <w:num w:numId="3" w16cid:durableId="2023050662">
    <w:abstractNumId w:val="6"/>
  </w:num>
  <w:num w:numId="4" w16cid:durableId="425421522">
    <w:abstractNumId w:val="8"/>
  </w:num>
  <w:num w:numId="5" w16cid:durableId="1270746255">
    <w:abstractNumId w:val="1"/>
  </w:num>
  <w:num w:numId="6" w16cid:durableId="1913344643">
    <w:abstractNumId w:val="3"/>
  </w:num>
  <w:num w:numId="7" w16cid:durableId="828248025">
    <w:abstractNumId w:val="2"/>
  </w:num>
  <w:num w:numId="8" w16cid:durableId="390735776">
    <w:abstractNumId w:val="11"/>
  </w:num>
  <w:num w:numId="9" w16cid:durableId="746998738">
    <w:abstractNumId w:val="12"/>
  </w:num>
  <w:num w:numId="10" w16cid:durableId="1915042013">
    <w:abstractNumId w:val="9"/>
  </w:num>
  <w:num w:numId="11" w16cid:durableId="1695691506">
    <w:abstractNumId w:val="5"/>
  </w:num>
  <w:num w:numId="12" w16cid:durableId="1765226942">
    <w:abstractNumId w:val="13"/>
  </w:num>
  <w:num w:numId="13" w16cid:durableId="1247112613">
    <w:abstractNumId w:val="4"/>
  </w:num>
  <w:num w:numId="14" w16cid:durableId="10311065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tru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360"/>
    <w:rsid w:val="00002E7A"/>
    <w:rsid w:val="00007070"/>
    <w:rsid w:val="00011C4E"/>
    <w:rsid w:val="000204D8"/>
    <w:rsid w:val="00021288"/>
    <w:rsid w:val="00030AE2"/>
    <w:rsid w:val="000400F1"/>
    <w:rsid w:val="00041B16"/>
    <w:rsid w:val="00072BA9"/>
    <w:rsid w:val="00075CE0"/>
    <w:rsid w:val="000770D3"/>
    <w:rsid w:val="00094C97"/>
    <w:rsid w:val="000A0F1D"/>
    <w:rsid w:val="000B24F8"/>
    <w:rsid w:val="000B7543"/>
    <w:rsid w:val="000C57DE"/>
    <w:rsid w:val="000E0A32"/>
    <w:rsid w:val="000E15AE"/>
    <w:rsid w:val="000E5CE7"/>
    <w:rsid w:val="000F2A60"/>
    <w:rsid w:val="000F4AD2"/>
    <w:rsid w:val="00104B23"/>
    <w:rsid w:val="00111A71"/>
    <w:rsid w:val="001158F9"/>
    <w:rsid w:val="00117C46"/>
    <w:rsid w:val="0012116B"/>
    <w:rsid w:val="001211B4"/>
    <w:rsid w:val="00123A3D"/>
    <w:rsid w:val="00143F35"/>
    <w:rsid w:val="0015099E"/>
    <w:rsid w:val="00151BAE"/>
    <w:rsid w:val="00165843"/>
    <w:rsid w:val="00170385"/>
    <w:rsid w:val="00175F9F"/>
    <w:rsid w:val="0018013F"/>
    <w:rsid w:val="00182A69"/>
    <w:rsid w:val="00187FDB"/>
    <w:rsid w:val="00190BC4"/>
    <w:rsid w:val="00190F2B"/>
    <w:rsid w:val="00193D21"/>
    <w:rsid w:val="001A0977"/>
    <w:rsid w:val="001C7338"/>
    <w:rsid w:val="001D312B"/>
    <w:rsid w:val="001D7F34"/>
    <w:rsid w:val="001F5580"/>
    <w:rsid w:val="00207360"/>
    <w:rsid w:val="00250420"/>
    <w:rsid w:val="00257E61"/>
    <w:rsid w:val="00271A63"/>
    <w:rsid w:val="00277553"/>
    <w:rsid w:val="00286416"/>
    <w:rsid w:val="002A462D"/>
    <w:rsid w:val="002A51F8"/>
    <w:rsid w:val="002A6E55"/>
    <w:rsid w:val="002B49FD"/>
    <w:rsid w:val="002E2248"/>
    <w:rsid w:val="002E6588"/>
    <w:rsid w:val="002F3428"/>
    <w:rsid w:val="00301A83"/>
    <w:rsid w:val="00305811"/>
    <w:rsid w:val="00307D7C"/>
    <w:rsid w:val="003136BB"/>
    <w:rsid w:val="00316EE9"/>
    <w:rsid w:val="00336D80"/>
    <w:rsid w:val="003416E2"/>
    <w:rsid w:val="00355FDB"/>
    <w:rsid w:val="003821D4"/>
    <w:rsid w:val="0039164E"/>
    <w:rsid w:val="003A0776"/>
    <w:rsid w:val="003A4B8E"/>
    <w:rsid w:val="003A6DFD"/>
    <w:rsid w:val="003C33D0"/>
    <w:rsid w:val="003D3EA1"/>
    <w:rsid w:val="003E7AE7"/>
    <w:rsid w:val="003F28DF"/>
    <w:rsid w:val="003F6CDE"/>
    <w:rsid w:val="00406A23"/>
    <w:rsid w:val="0041639D"/>
    <w:rsid w:val="00437E54"/>
    <w:rsid w:val="00440661"/>
    <w:rsid w:val="00445A53"/>
    <w:rsid w:val="00454461"/>
    <w:rsid w:val="00461EA2"/>
    <w:rsid w:val="00470435"/>
    <w:rsid w:val="004816CC"/>
    <w:rsid w:val="00484C25"/>
    <w:rsid w:val="0048757C"/>
    <w:rsid w:val="00487766"/>
    <w:rsid w:val="004A234D"/>
    <w:rsid w:val="004A6C44"/>
    <w:rsid w:val="004B719C"/>
    <w:rsid w:val="004C3666"/>
    <w:rsid w:val="004C4622"/>
    <w:rsid w:val="004C640B"/>
    <w:rsid w:val="004D086E"/>
    <w:rsid w:val="004D3DB6"/>
    <w:rsid w:val="004E00AE"/>
    <w:rsid w:val="004E2124"/>
    <w:rsid w:val="00504D85"/>
    <w:rsid w:val="00505678"/>
    <w:rsid w:val="005070AC"/>
    <w:rsid w:val="0050786F"/>
    <w:rsid w:val="0051039F"/>
    <w:rsid w:val="00526E1B"/>
    <w:rsid w:val="00530FC2"/>
    <w:rsid w:val="0053492F"/>
    <w:rsid w:val="0054279B"/>
    <w:rsid w:val="00572D42"/>
    <w:rsid w:val="00575BE5"/>
    <w:rsid w:val="0057626B"/>
    <w:rsid w:val="005800E7"/>
    <w:rsid w:val="005835F4"/>
    <w:rsid w:val="005952D7"/>
    <w:rsid w:val="005A0B9B"/>
    <w:rsid w:val="005A4E57"/>
    <w:rsid w:val="005A6FF9"/>
    <w:rsid w:val="005B1011"/>
    <w:rsid w:val="005B562B"/>
    <w:rsid w:val="005B5630"/>
    <w:rsid w:val="005C27B5"/>
    <w:rsid w:val="005D5212"/>
    <w:rsid w:val="005D7D73"/>
    <w:rsid w:val="00600235"/>
    <w:rsid w:val="006101B3"/>
    <w:rsid w:val="0061176C"/>
    <w:rsid w:val="00611F37"/>
    <w:rsid w:val="006168C3"/>
    <w:rsid w:val="0061791A"/>
    <w:rsid w:val="00623109"/>
    <w:rsid w:val="00632588"/>
    <w:rsid w:val="00645E11"/>
    <w:rsid w:val="0065290A"/>
    <w:rsid w:val="0065591D"/>
    <w:rsid w:val="0065736A"/>
    <w:rsid w:val="0066621E"/>
    <w:rsid w:val="00673B62"/>
    <w:rsid w:val="00677A47"/>
    <w:rsid w:val="00681DE7"/>
    <w:rsid w:val="00684858"/>
    <w:rsid w:val="00686EEA"/>
    <w:rsid w:val="0069620C"/>
    <w:rsid w:val="006A0A71"/>
    <w:rsid w:val="006A0F6A"/>
    <w:rsid w:val="006A4603"/>
    <w:rsid w:val="006A7A99"/>
    <w:rsid w:val="006B3287"/>
    <w:rsid w:val="006C1433"/>
    <w:rsid w:val="006D2031"/>
    <w:rsid w:val="006D33AD"/>
    <w:rsid w:val="006E054F"/>
    <w:rsid w:val="006E05B6"/>
    <w:rsid w:val="006E27FB"/>
    <w:rsid w:val="006E636C"/>
    <w:rsid w:val="006F4EBC"/>
    <w:rsid w:val="00702165"/>
    <w:rsid w:val="0071500C"/>
    <w:rsid w:val="00716A9D"/>
    <w:rsid w:val="00721217"/>
    <w:rsid w:val="00725F77"/>
    <w:rsid w:val="007350AC"/>
    <w:rsid w:val="00755AD2"/>
    <w:rsid w:val="00762575"/>
    <w:rsid w:val="007627D0"/>
    <w:rsid w:val="0076326D"/>
    <w:rsid w:val="00766AA9"/>
    <w:rsid w:val="00782DB5"/>
    <w:rsid w:val="007966CB"/>
    <w:rsid w:val="007A21EA"/>
    <w:rsid w:val="007A2A52"/>
    <w:rsid w:val="007B5ADE"/>
    <w:rsid w:val="007C496C"/>
    <w:rsid w:val="007D67E9"/>
    <w:rsid w:val="00800058"/>
    <w:rsid w:val="00800E0D"/>
    <w:rsid w:val="00815A77"/>
    <w:rsid w:val="00825E21"/>
    <w:rsid w:val="00831BCD"/>
    <w:rsid w:val="00843B97"/>
    <w:rsid w:val="00850100"/>
    <w:rsid w:val="00855E95"/>
    <w:rsid w:val="008629C3"/>
    <w:rsid w:val="00864DEB"/>
    <w:rsid w:val="008655B6"/>
    <w:rsid w:val="00874765"/>
    <w:rsid w:val="008773D5"/>
    <w:rsid w:val="00895647"/>
    <w:rsid w:val="008969B3"/>
    <w:rsid w:val="008A5B34"/>
    <w:rsid w:val="008B24EA"/>
    <w:rsid w:val="008B7F88"/>
    <w:rsid w:val="008C4D50"/>
    <w:rsid w:val="008C5B34"/>
    <w:rsid w:val="008D3E7D"/>
    <w:rsid w:val="008D6EDE"/>
    <w:rsid w:val="008E50C6"/>
    <w:rsid w:val="008F518B"/>
    <w:rsid w:val="00904F38"/>
    <w:rsid w:val="00913BF5"/>
    <w:rsid w:val="00922BFC"/>
    <w:rsid w:val="009555BE"/>
    <w:rsid w:val="0097021D"/>
    <w:rsid w:val="00981006"/>
    <w:rsid w:val="00983D92"/>
    <w:rsid w:val="00985DAE"/>
    <w:rsid w:val="00996C9A"/>
    <w:rsid w:val="00996E15"/>
    <w:rsid w:val="00997BA2"/>
    <w:rsid w:val="009A09B9"/>
    <w:rsid w:val="009B4417"/>
    <w:rsid w:val="009D0EB1"/>
    <w:rsid w:val="009E6274"/>
    <w:rsid w:val="009F3038"/>
    <w:rsid w:val="009F394A"/>
    <w:rsid w:val="009F53FD"/>
    <w:rsid w:val="00A01039"/>
    <w:rsid w:val="00A02EFC"/>
    <w:rsid w:val="00A17683"/>
    <w:rsid w:val="00A20450"/>
    <w:rsid w:val="00A20A67"/>
    <w:rsid w:val="00A25480"/>
    <w:rsid w:val="00A55C0E"/>
    <w:rsid w:val="00A63DAE"/>
    <w:rsid w:val="00A84F8C"/>
    <w:rsid w:val="00A869B3"/>
    <w:rsid w:val="00A924E0"/>
    <w:rsid w:val="00AA2542"/>
    <w:rsid w:val="00AA74EA"/>
    <w:rsid w:val="00AB1A59"/>
    <w:rsid w:val="00AC1996"/>
    <w:rsid w:val="00AE119C"/>
    <w:rsid w:val="00AE31AE"/>
    <w:rsid w:val="00AF48B0"/>
    <w:rsid w:val="00B07FCC"/>
    <w:rsid w:val="00B24AE2"/>
    <w:rsid w:val="00B34F93"/>
    <w:rsid w:val="00B54315"/>
    <w:rsid w:val="00B5798E"/>
    <w:rsid w:val="00B57998"/>
    <w:rsid w:val="00B82DB6"/>
    <w:rsid w:val="00B82F18"/>
    <w:rsid w:val="00B86298"/>
    <w:rsid w:val="00B92963"/>
    <w:rsid w:val="00B93F8F"/>
    <w:rsid w:val="00B95D36"/>
    <w:rsid w:val="00B97350"/>
    <w:rsid w:val="00BA6EC6"/>
    <w:rsid w:val="00BB1357"/>
    <w:rsid w:val="00BB783D"/>
    <w:rsid w:val="00BC5B76"/>
    <w:rsid w:val="00BD396E"/>
    <w:rsid w:val="00BE16C2"/>
    <w:rsid w:val="00BF0FDC"/>
    <w:rsid w:val="00C10F75"/>
    <w:rsid w:val="00C230BE"/>
    <w:rsid w:val="00C2726D"/>
    <w:rsid w:val="00C54D2E"/>
    <w:rsid w:val="00C6468E"/>
    <w:rsid w:val="00C72A85"/>
    <w:rsid w:val="00C75181"/>
    <w:rsid w:val="00C77360"/>
    <w:rsid w:val="00C81016"/>
    <w:rsid w:val="00C91A57"/>
    <w:rsid w:val="00CA23D3"/>
    <w:rsid w:val="00CB0E55"/>
    <w:rsid w:val="00CB45B7"/>
    <w:rsid w:val="00CB5EFB"/>
    <w:rsid w:val="00CC5C08"/>
    <w:rsid w:val="00CD0B76"/>
    <w:rsid w:val="00CE1B87"/>
    <w:rsid w:val="00CE3D66"/>
    <w:rsid w:val="00CF27EB"/>
    <w:rsid w:val="00CF756D"/>
    <w:rsid w:val="00D160C5"/>
    <w:rsid w:val="00D16559"/>
    <w:rsid w:val="00D37C3A"/>
    <w:rsid w:val="00D42C49"/>
    <w:rsid w:val="00D51EC7"/>
    <w:rsid w:val="00D60C52"/>
    <w:rsid w:val="00D63FAA"/>
    <w:rsid w:val="00D661F2"/>
    <w:rsid w:val="00D8130B"/>
    <w:rsid w:val="00D81691"/>
    <w:rsid w:val="00D84272"/>
    <w:rsid w:val="00D84E87"/>
    <w:rsid w:val="00D861EF"/>
    <w:rsid w:val="00D86C54"/>
    <w:rsid w:val="00D87B89"/>
    <w:rsid w:val="00D91DE0"/>
    <w:rsid w:val="00DB170A"/>
    <w:rsid w:val="00DB4FFD"/>
    <w:rsid w:val="00DC53AA"/>
    <w:rsid w:val="00DD199C"/>
    <w:rsid w:val="00DD5011"/>
    <w:rsid w:val="00DE4475"/>
    <w:rsid w:val="00DF38D3"/>
    <w:rsid w:val="00E034D5"/>
    <w:rsid w:val="00E07858"/>
    <w:rsid w:val="00E07B59"/>
    <w:rsid w:val="00E133E8"/>
    <w:rsid w:val="00E218BD"/>
    <w:rsid w:val="00E27DE0"/>
    <w:rsid w:val="00E34635"/>
    <w:rsid w:val="00E43284"/>
    <w:rsid w:val="00E43E32"/>
    <w:rsid w:val="00E474E5"/>
    <w:rsid w:val="00E515F3"/>
    <w:rsid w:val="00E53D13"/>
    <w:rsid w:val="00E66724"/>
    <w:rsid w:val="00E72F36"/>
    <w:rsid w:val="00E806E0"/>
    <w:rsid w:val="00E82D60"/>
    <w:rsid w:val="00E872A0"/>
    <w:rsid w:val="00EA347F"/>
    <w:rsid w:val="00EA58E2"/>
    <w:rsid w:val="00EB221F"/>
    <w:rsid w:val="00EB4C49"/>
    <w:rsid w:val="00EB57E1"/>
    <w:rsid w:val="00EB6B1E"/>
    <w:rsid w:val="00EC48F0"/>
    <w:rsid w:val="00EC711C"/>
    <w:rsid w:val="00ED4E17"/>
    <w:rsid w:val="00ED6ACF"/>
    <w:rsid w:val="00EE1942"/>
    <w:rsid w:val="00EE37F6"/>
    <w:rsid w:val="00EE4771"/>
    <w:rsid w:val="00EE6E04"/>
    <w:rsid w:val="00EF3AA3"/>
    <w:rsid w:val="00F05087"/>
    <w:rsid w:val="00F1062E"/>
    <w:rsid w:val="00F242A5"/>
    <w:rsid w:val="00F3254E"/>
    <w:rsid w:val="00F36537"/>
    <w:rsid w:val="00F460A1"/>
    <w:rsid w:val="00F51AD8"/>
    <w:rsid w:val="00F55118"/>
    <w:rsid w:val="00F75E8C"/>
    <w:rsid w:val="00FA0BCE"/>
    <w:rsid w:val="00FA5274"/>
    <w:rsid w:val="00FA7CA9"/>
    <w:rsid w:val="00FB134B"/>
    <w:rsid w:val="00FC2234"/>
    <w:rsid w:val="00FC5B3A"/>
    <w:rsid w:val="00FD1332"/>
    <w:rsid w:val="00FD2E55"/>
    <w:rsid w:val="00FD3B09"/>
    <w:rsid w:val="00FF69E3"/>
    <w:rsid w:val="00FF77BE"/>
    <w:rsid w:val="0207A337"/>
    <w:rsid w:val="0787A82A"/>
    <w:rsid w:val="1CEBC2B0"/>
    <w:rsid w:val="1D7DD5AD"/>
    <w:rsid w:val="1E256EC4"/>
    <w:rsid w:val="1E879311"/>
    <w:rsid w:val="2020541B"/>
    <w:rsid w:val="2107B0FB"/>
    <w:rsid w:val="21519D69"/>
    <w:rsid w:val="21AB3838"/>
    <w:rsid w:val="21BF33D3"/>
    <w:rsid w:val="255F0142"/>
    <w:rsid w:val="31FFF73F"/>
    <w:rsid w:val="327BDC7D"/>
    <w:rsid w:val="3ED2FC2B"/>
    <w:rsid w:val="45D676EA"/>
    <w:rsid w:val="49771715"/>
    <w:rsid w:val="4E96E467"/>
    <w:rsid w:val="5A3E7A16"/>
    <w:rsid w:val="5CCA53F5"/>
    <w:rsid w:val="6A442731"/>
    <w:rsid w:val="74FEBD7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7954CC"/>
  <w15:chartTrackingRefBased/>
  <w15:docId w15:val="{30EC6F2F-B326-4A54-884F-2E46F3198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4"/>
        <w:szCs w:val="24"/>
        <w:lang w:val="en-NZ"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816CC"/>
    <w:pPr>
      <w:spacing w:before="120" w:after="0" w:line="240" w:lineRule="auto"/>
      <w:jc w:val="both"/>
      <w:textAlignment w:val="baseline"/>
    </w:pPr>
    <w:rPr>
      <w:rFonts w:ascii="Nunito" w:hAnsi="Nunito" w:eastAsia="Times New Roman" w:cs="Arial"/>
      <w:kern w:val="0"/>
      <w:lang w:val="en-GB"/>
      <w14:ligatures w14:val="none"/>
    </w:rPr>
  </w:style>
  <w:style w:type="paragraph" w:styleId="Heading1">
    <w:name w:val="heading 1"/>
    <w:basedOn w:val="paragraph"/>
    <w:next w:val="Normal"/>
    <w:link w:val="Heading1Char"/>
    <w:uiPriority w:val="9"/>
    <w:qFormat/>
    <w:rsid w:val="00ED6ACF"/>
    <w:pPr>
      <w:outlineLvl w:val="0"/>
    </w:pPr>
    <w:rPr>
      <w:rFonts w:ascii="Calibri Light" w:hAnsi="Calibri Light" w:cs="Calibri Light" w:eastAsiaTheme="majorEastAsia"/>
      <w:b/>
      <w:bCs/>
      <w:color w:val="2F5496"/>
      <w:sz w:val="32"/>
      <w:szCs w:val="32"/>
    </w:rPr>
  </w:style>
  <w:style w:type="paragraph" w:styleId="Heading2">
    <w:name w:val="heading 2"/>
    <w:basedOn w:val="paragraph"/>
    <w:next w:val="Normal"/>
    <w:link w:val="Heading2Char"/>
    <w:uiPriority w:val="9"/>
    <w:unhideWhenUsed/>
    <w:qFormat/>
    <w:rsid w:val="000E0A32"/>
    <w:pPr>
      <w:spacing w:after="0" w:afterAutospacing="0"/>
      <w:outlineLvl w:val="1"/>
    </w:pPr>
    <w:rPr>
      <w:rFonts w:ascii="Calibri Light" w:hAnsi="Calibri Light" w:cs="Calibri Light" w:eastAsiaTheme="majorEastAsia"/>
      <w:b/>
      <w:bCs/>
      <w:color w:val="2F5496"/>
      <w:sz w:val="26"/>
      <w:szCs w:val="26"/>
      <w:lang w:val="en-NZ"/>
    </w:rPr>
  </w:style>
  <w:style w:type="paragraph" w:styleId="Heading3">
    <w:name w:val="heading 3"/>
    <w:basedOn w:val="Normal"/>
    <w:next w:val="Normal"/>
    <w:link w:val="Heading3Char"/>
    <w:uiPriority w:val="9"/>
    <w:unhideWhenUsed/>
    <w:qFormat/>
    <w:rsid w:val="00C77360"/>
    <w:pPr>
      <w:keepNext/>
      <w:keepLines/>
      <w:spacing w:before="160" w:after="80"/>
      <w:outlineLvl w:val="2"/>
    </w:pPr>
    <w:rPr>
      <w:rFonts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7360"/>
    <w:pPr>
      <w:keepNext/>
      <w:keepLines/>
      <w:spacing w:before="80" w:after="40"/>
      <w:outlineLvl w:val="3"/>
    </w:pPr>
    <w:rPr>
      <w:rFonts w:cstheme="majorBidi"/>
      <w:i/>
      <w:iCs/>
      <w:color w:val="0F4761" w:themeColor="accent1" w:themeShade="BF"/>
    </w:rPr>
  </w:style>
  <w:style w:type="paragraph" w:styleId="Heading5">
    <w:name w:val="heading 5"/>
    <w:basedOn w:val="Normal"/>
    <w:next w:val="Normal"/>
    <w:link w:val="Heading5Char"/>
    <w:uiPriority w:val="9"/>
    <w:semiHidden/>
    <w:unhideWhenUsed/>
    <w:qFormat/>
    <w:rsid w:val="00C77360"/>
    <w:pPr>
      <w:keepNext/>
      <w:keepLines/>
      <w:spacing w:before="80" w:after="40"/>
      <w:outlineLvl w:val="4"/>
    </w:pPr>
    <w:rPr>
      <w:rFonts w:cstheme="majorBidi"/>
      <w:color w:val="0F4761" w:themeColor="accent1" w:themeShade="BF"/>
    </w:rPr>
  </w:style>
  <w:style w:type="paragraph" w:styleId="Heading6">
    <w:name w:val="heading 6"/>
    <w:basedOn w:val="Normal"/>
    <w:next w:val="Normal"/>
    <w:link w:val="Heading6Char"/>
    <w:uiPriority w:val="9"/>
    <w:semiHidden/>
    <w:unhideWhenUsed/>
    <w:qFormat/>
    <w:rsid w:val="00C77360"/>
    <w:pPr>
      <w:keepNext/>
      <w:keepLines/>
      <w:spacing w:before="40"/>
      <w:outlineLvl w:val="5"/>
    </w:pPr>
    <w:rPr>
      <w:rFonts w:cstheme="majorBidi"/>
      <w:i/>
      <w:iCs/>
      <w:color w:val="595959" w:themeColor="text1" w:themeTint="A6"/>
    </w:rPr>
  </w:style>
  <w:style w:type="paragraph" w:styleId="Heading7">
    <w:name w:val="heading 7"/>
    <w:basedOn w:val="Normal"/>
    <w:next w:val="Normal"/>
    <w:link w:val="Heading7Char"/>
    <w:uiPriority w:val="9"/>
    <w:semiHidden/>
    <w:unhideWhenUsed/>
    <w:qFormat/>
    <w:rsid w:val="00C77360"/>
    <w:pPr>
      <w:keepNext/>
      <w:keepLines/>
      <w:spacing w:before="40"/>
      <w:outlineLvl w:val="6"/>
    </w:pPr>
    <w:rPr>
      <w:rFonts w:cstheme="majorBidi"/>
      <w:color w:val="595959" w:themeColor="text1" w:themeTint="A6"/>
    </w:rPr>
  </w:style>
  <w:style w:type="paragraph" w:styleId="Heading8">
    <w:name w:val="heading 8"/>
    <w:basedOn w:val="Normal"/>
    <w:next w:val="Normal"/>
    <w:link w:val="Heading8Char"/>
    <w:uiPriority w:val="9"/>
    <w:semiHidden/>
    <w:unhideWhenUsed/>
    <w:qFormat/>
    <w:rsid w:val="00C77360"/>
    <w:pPr>
      <w:keepNext/>
      <w:keepLines/>
      <w:outlineLvl w:val="7"/>
    </w:pPr>
    <w:rPr>
      <w:rFonts w:cstheme="majorBidi"/>
      <w:i/>
      <w:iCs/>
      <w:color w:val="272727" w:themeColor="text1" w:themeTint="D8"/>
    </w:rPr>
  </w:style>
  <w:style w:type="paragraph" w:styleId="Heading9">
    <w:name w:val="heading 9"/>
    <w:basedOn w:val="Normal"/>
    <w:next w:val="Normal"/>
    <w:link w:val="Heading9Char"/>
    <w:uiPriority w:val="9"/>
    <w:semiHidden/>
    <w:unhideWhenUsed/>
    <w:qFormat/>
    <w:rsid w:val="00C77360"/>
    <w:pPr>
      <w:keepNext/>
      <w:keepLines/>
      <w:outlineLvl w:val="8"/>
    </w:pPr>
    <w:rPr>
      <w:rFonts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ED6ACF"/>
    <w:rPr>
      <w:rFonts w:ascii="Calibri Light" w:hAnsi="Calibri Light" w:cs="Calibri Light" w:eastAsiaTheme="majorEastAsia"/>
      <w:b/>
      <w:bCs/>
      <w:color w:val="2F5496"/>
      <w:kern w:val="0"/>
      <w:sz w:val="32"/>
      <w:szCs w:val="32"/>
      <w:lang w:val="en-US"/>
      <w14:ligatures w14:val="none"/>
    </w:rPr>
  </w:style>
  <w:style w:type="character" w:styleId="Heading2Char" w:customStyle="1">
    <w:name w:val="Heading 2 Char"/>
    <w:basedOn w:val="DefaultParagraphFont"/>
    <w:link w:val="Heading2"/>
    <w:uiPriority w:val="9"/>
    <w:rsid w:val="000E0A32"/>
    <w:rPr>
      <w:rFonts w:ascii="Calibri Light" w:hAnsi="Calibri Light" w:cs="Calibri Light" w:eastAsiaTheme="majorEastAsia"/>
      <w:b/>
      <w:bCs/>
      <w:color w:val="2F5496"/>
      <w:kern w:val="0"/>
      <w:sz w:val="26"/>
      <w:szCs w:val="26"/>
      <w14:ligatures w14:val="none"/>
    </w:rPr>
  </w:style>
  <w:style w:type="character" w:styleId="Heading3Char" w:customStyle="1">
    <w:name w:val="Heading 3 Char"/>
    <w:basedOn w:val="DefaultParagraphFont"/>
    <w:link w:val="Heading3"/>
    <w:uiPriority w:val="9"/>
    <w:rsid w:val="00C77360"/>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C77360"/>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C77360"/>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C77360"/>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C77360"/>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C77360"/>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C77360"/>
    <w:rPr>
      <w:rFonts w:eastAsiaTheme="majorEastAsia" w:cstheme="majorBidi"/>
      <w:color w:val="272727" w:themeColor="text1" w:themeTint="D8"/>
    </w:rPr>
  </w:style>
  <w:style w:type="paragraph" w:styleId="Title">
    <w:name w:val="Title"/>
    <w:basedOn w:val="paragraph"/>
    <w:next w:val="Normal"/>
    <w:link w:val="TitleChar"/>
    <w:uiPriority w:val="10"/>
    <w:qFormat/>
    <w:rsid w:val="00C77360"/>
    <w:pPr>
      <w:spacing w:before="0" w:beforeAutospacing="0" w:after="0" w:afterAutospacing="0"/>
    </w:pPr>
    <w:rPr>
      <w:rFonts w:ascii="Calibri" w:hAnsi="Calibri" w:cs="Calibri" w:eastAsiaTheme="majorEastAsia"/>
      <w:b/>
      <w:bCs/>
      <w:sz w:val="52"/>
      <w:szCs w:val="52"/>
    </w:rPr>
  </w:style>
  <w:style w:type="character" w:styleId="TitleChar" w:customStyle="1">
    <w:name w:val="Title Char"/>
    <w:basedOn w:val="DefaultParagraphFont"/>
    <w:link w:val="Title"/>
    <w:uiPriority w:val="10"/>
    <w:rsid w:val="00C77360"/>
    <w:rPr>
      <w:rFonts w:ascii="Calibri" w:hAnsi="Calibri" w:cs="Calibri" w:eastAsiaTheme="majorEastAsia"/>
      <w:b/>
      <w:bCs/>
      <w:kern w:val="0"/>
      <w:sz w:val="52"/>
      <w:szCs w:val="52"/>
      <w:lang w:val="en-US"/>
      <w14:ligatures w14:val="none"/>
    </w:rPr>
  </w:style>
  <w:style w:type="paragraph" w:styleId="Subtitle">
    <w:name w:val="Subtitle"/>
    <w:basedOn w:val="Normal"/>
    <w:next w:val="Normal"/>
    <w:link w:val="SubtitleChar"/>
    <w:uiPriority w:val="11"/>
    <w:qFormat/>
    <w:rsid w:val="00E515F3"/>
    <w:pPr>
      <w:spacing w:before="0" w:after="120"/>
    </w:pPr>
    <w:rPr>
      <w:rFonts w:ascii="Times New Roman" w:hAnsi="Times New Roman" w:cs="Times New Roman"/>
      <w:i/>
      <w:iCs/>
      <w:sz w:val="20"/>
      <w:szCs w:val="20"/>
    </w:rPr>
  </w:style>
  <w:style w:type="character" w:styleId="SubtitleChar" w:customStyle="1">
    <w:name w:val="Subtitle Char"/>
    <w:basedOn w:val="DefaultParagraphFont"/>
    <w:link w:val="Subtitle"/>
    <w:uiPriority w:val="11"/>
    <w:rsid w:val="00E515F3"/>
    <w:rPr>
      <w:rFonts w:ascii="Times New Roman" w:hAnsi="Times New Roman" w:eastAsia="Times New Roman" w:cs="Times New Roman"/>
      <w:i/>
      <w:iCs/>
      <w:kern w:val="0"/>
      <w:sz w:val="20"/>
      <w:szCs w:val="20"/>
      <w:lang w:val="en-GB"/>
      <w14:ligatures w14:val="none"/>
    </w:rPr>
  </w:style>
  <w:style w:type="paragraph" w:styleId="Quote">
    <w:name w:val="Quote"/>
    <w:basedOn w:val="Normal"/>
    <w:next w:val="Normal"/>
    <w:link w:val="QuoteChar"/>
    <w:uiPriority w:val="29"/>
    <w:qFormat/>
    <w:rsid w:val="00C77360"/>
    <w:pPr>
      <w:spacing w:before="160"/>
      <w:jc w:val="center"/>
    </w:pPr>
    <w:rPr>
      <w:i/>
      <w:iCs/>
      <w:color w:val="404040" w:themeColor="text1" w:themeTint="BF"/>
    </w:rPr>
  </w:style>
  <w:style w:type="character" w:styleId="QuoteChar" w:customStyle="1">
    <w:name w:val="Quote Char"/>
    <w:basedOn w:val="DefaultParagraphFont"/>
    <w:link w:val="Quote"/>
    <w:uiPriority w:val="29"/>
    <w:rsid w:val="00C77360"/>
    <w:rPr>
      <w:i/>
      <w:iCs/>
      <w:color w:val="404040" w:themeColor="text1" w:themeTint="BF"/>
    </w:rPr>
  </w:style>
  <w:style w:type="paragraph" w:styleId="ListParagraph">
    <w:name w:val="List Paragraph"/>
    <w:basedOn w:val="Normal"/>
    <w:uiPriority w:val="34"/>
    <w:qFormat/>
    <w:rsid w:val="00C77360"/>
    <w:pPr>
      <w:ind w:left="720"/>
      <w:contextualSpacing/>
    </w:pPr>
  </w:style>
  <w:style w:type="character" w:styleId="IntenseEmphasis">
    <w:name w:val="Intense Emphasis"/>
    <w:basedOn w:val="DefaultParagraphFont"/>
    <w:uiPriority w:val="21"/>
    <w:qFormat/>
    <w:rsid w:val="00C77360"/>
    <w:rPr>
      <w:i/>
      <w:iCs/>
      <w:color w:val="0F4761" w:themeColor="accent1" w:themeShade="BF"/>
    </w:rPr>
  </w:style>
  <w:style w:type="paragraph" w:styleId="IntenseQuote">
    <w:name w:val="Intense Quote"/>
    <w:basedOn w:val="Normal"/>
    <w:next w:val="Normal"/>
    <w:link w:val="IntenseQuoteChar"/>
    <w:uiPriority w:val="30"/>
    <w:qFormat/>
    <w:rsid w:val="00C77360"/>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C77360"/>
    <w:rPr>
      <w:i/>
      <w:iCs/>
      <w:color w:val="0F4761" w:themeColor="accent1" w:themeShade="BF"/>
    </w:rPr>
  </w:style>
  <w:style w:type="character" w:styleId="IntenseReference">
    <w:name w:val="Intense Reference"/>
    <w:basedOn w:val="DefaultParagraphFont"/>
    <w:uiPriority w:val="32"/>
    <w:qFormat/>
    <w:rsid w:val="00C77360"/>
    <w:rPr>
      <w:b/>
      <w:bCs/>
      <w:smallCaps/>
      <w:color w:val="0F4761" w:themeColor="accent1" w:themeShade="BF"/>
      <w:spacing w:val="5"/>
    </w:rPr>
  </w:style>
  <w:style w:type="paragraph" w:styleId="paragraph" w:customStyle="1">
    <w:name w:val="paragraph"/>
    <w:basedOn w:val="Normal"/>
    <w:rsid w:val="00C77360"/>
    <w:pPr>
      <w:spacing w:before="100" w:beforeAutospacing="1" w:after="100" w:afterAutospacing="1"/>
    </w:pPr>
    <w:rPr>
      <w:rFonts w:ascii="Times New Roman" w:hAnsi="Times New Roman" w:cs="Times New Roman"/>
    </w:rPr>
  </w:style>
  <w:style w:type="character" w:styleId="normaltextrun" w:customStyle="1">
    <w:name w:val="normaltextrun"/>
    <w:basedOn w:val="DefaultParagraphFont"/>
    <w:rsid w:val="00C77360"/>
  </w:style>
  <w:style w:type="character" w:styleId="eop" w:customStyle="1">
    <w:name w:val="eop"/>
    <w:basedOn w:val="DefaultParagraphFont"/>
    <w:rsid w:val="00C77360"/>
  </w:style>
  <w:style w:type="paragraph" w:styleId="TOCHeading">
    <w:name w:val="TOC Heading"/>
    <w:basedOn w:val="Heading1"/>
    <w:next w:val="Normal"/>
    <w:uiPriority w:val="39"/>
    <w:unhideWhenUsed/>
    <w:qFormat/>
    <w:rsid w:val="00C77360"/>
    <w:pPr>
      <w:spacing w:before="240" w:after="0" w:line="259" w:lineRule="auto"/>
      <w:outlineLvl w:val="9"/>
    </w:pPr>
    <w:rPr>
      <w:lang w:eastAsia="en-US"/>
    </w:rPr>
  </w:style>
  <w:style w:type="paragraph" w:styleId="NormalWeb">
    <w:name w:val="Normal (Web)"/>
    <w:basedOn w:val="Normal"/>
    <w:uiPriority w:val="99"/>
    <w:unhideWhenUsed/>
    <w:rsid w:val="00EC48F0"/>
    <w:pPr>
      <w:spacing w:before="100" w:beforeAutospacing="1" w:after="100" w:afterAutospacing="1"/>
      <w:textAlignment w:val="auto"/>
    </w:pPr>
    <w:rPr>
      <w:rFonts w:ascii="Times New Roman" w:hAnsi="Times New Roman" w:cs="Times New Roman"/>
      <w:lang w:val="en-NZ"/>
    </w:rPr>
  </w:style>
  <w:style w:type="character" w:styleId="Strong">
    <w:name w:val="Strong"/>
    <w:basedOn w:val="DefaultParagraphFont"/>
    <w:uiPriority w:val="22"/>
    <w:qFormat/>
    <w:rsid w:val="00EC48F0"/>
    <w:rPr>
      <w:b/>
      <w:bCs/>
    </w:rPr>
  </w:style>
  <w:style w:type="character" w:styleId="Hyperlink">
    <w:name w:val="Hyperlink"/>
    <w:basedOn w:val="DefaultParagraphFont"/>
    <w:uiPriority w:val="99"/>
    <w:unhideWhenUsed/>
    <w:rsid w:val="00DC53AA"/>
    <w:rPr>
      <w:color w:val="467886" w:themeColor="hyperlink"/>
      <w:u w:val="single"/>
    </w:rPr>
  </w:style>
  <w:style w:type="character" w:styleId="UnresolvedMention">
    <w:name w:val="Unresolved Mention"/>
    <w:basedOn w:val="DefaultParagraphFont"/>
    <w:uiPriority w:val="99"/>
    <w:semiHidden/>
    <w:unhideWhenUsed/>
    <w:rsid w:val="00DC53AA"/>
    <w:rPr>
      <w:color w:val="605E5C"/>
      <w:shd w:val="clear" w:color="auto" w:fill="E1DFDD"/>
    </w:rPr>
  </w:style>
  <w:style w:type="character" w:styleId="FollowedHyperlink">
    <w:name w:val="FollowedHyperlink"/>
    <w:basedOn w:val="DefaultParagraphFont"/>
    <w:uiPriority w:val="99"/>
    <w:semiHidden/>
    <w:unhideWhenUsed/>
    <w:rsid w:val="00505678"/>
    <w:rPr>
      <w:color w:val="96607D" w:themeColor="followedHyperlink"/>
      <w:u w:val="single"/>
    </w:rPr>
  </w:style>
  <w:style w:type="paragraph" w:styleId="TOC1">
    <w:name w:val="toc 1"/>
    <w:basedOn w:val="Normal"/>
    <w:next w:val="Normal"/>
    <w:autoRedefine/>
    <w:uiPriority w:val="39"/>
    <w:unhideWhenUsed/>
    <w:rsid w:val="00011C4E"/>
    <w:pPr>
      <w:spacing w:after="100"/>
    </w:pPr>
  </w:style>
  <w:style w:type="paragraph" w:styleId="TOC2">
    <w:name w:val="toc 2"/>
    <w:basedOn w:val="Normal"/>
    <w:next w:val="Normal"/>
    <w:autoRedefine/>
    <w:uiPriority w:val="39"/>
    <w:unhideWhenUsed/>
    <w:rsid w:val="00011C4E"/>
    <w:pPr>
      <w:spacing w:after="100"/>
      <w:ind w:left="240"/>
    </w:pPr>
  </w:style>
  <w:style w:type="character" w:styleId="ui-provider" w:customStyle="1">
    <w:name w:val="ui-provider"/>
    <w:basedOn w:val="DefaultParagraphFont"/>
    <w:rsid w:val="00CB0E55"/>
  </w:style>
  <w:style w:type="paragraph" w:styleId="NoSpacing">
    <w:name w:val="No Spacing"/>
    <w:uiPriority w:val="1"/>
    <w:qFormat/>
    <w:rsid w:val="006E636C"/>
    <w:pPr>
      <w:spacing w:after="0" w:line="240" w:lineRule="auto"/>
      <w:jc w:val="both"/>
      <w:textAlignment w:val="baseline"/>
    </w:pPr>
    <w:rPr>
      <w:rFonts w:ascii="Nunito" w:hAnsi="Nunito" w:eastAsia="Times New Roman" w:cs="Arial"/>
      <w:kern w:val="0"/>
      <w:lang w:val="en-GB"/>
      <w14:ligatures w14:val="none"/>
    </w:rPr>
  </w:style>
  <w:style w:type="paragraph" w:styleId="Header">
    <w:name w:val="header"/>
    <w:basedOn w:val="Normal"/>
    <w:link w:val="HeaderChar"/>
    <w:uiPriority w:val="99"/>
    <w:unhideWhenUsed/>
    <w:rsid w:val="00B93F8F"/>
    <w:pPr>
      <w:tabs>
        <w:tab w:val="center" w:pos="4680"/>
        <w:tab w:val="right" w:pos="9360"/>
      </w:tabs>
      <w:spacing w:before="0"/>
    </w:pPr>
  </w:style>
  <w:style w:type="character" w:styleId="HeaderChar" w:customStyle="1">
    <w:name w:val="Header Char"/>
    <w:basedOn w:val="DefaultParagraphFont"/>
    <w:link w:val="Header"/>
    <w:uiPriority w:val="99"/>
    <w:rsid w:val="00B93F8F"/>
    <w:rPr>
      <w:rFonts w:ascii="Nunito" w:hAnsi="Nunito" w:eastAsia="Times New Roman" w:cs="Arial"/>
      <w:kern w:val="0"/>
      <w:lang w:val="en-GB"/>
      <w14:ligatures w14:val="none"/>
    </w:rPr>
  </w:style>
  <w:style w:type="paragraph" w:styleId="Footer">
    <w:name w:val="footer"/>
    <w:basedOn w:val="Normal"/>
    <w:link w:val="FooterChar"/>
    <w:uiPriority w:val="99"/>
    <w:unhideWhenUsed/>
    <w:rsid w:val="00B93F8F"/>
    <w:pPr>
      <w:tabs>
        <w:tab w:val="center" w:pos="4680"/>
        <w:tab w:val="right" w:pos="9360"/>
      </w:tabs>
      <w:spacing w:before="0"/>
    </w:pPr>
  </w:style>
  <w:style w:type="character" w:styleId="FooterChar" w:customStyle="1">
    <w:name w:val="Footer Char"/>
    <w:basedOn w:val="DefaultParagraphFont"/>
    <w:link w:val="Footer"/>
    <w:uiPriority w:val="99"/>
    <w:rsid w:val="00B93F8F"/>
    <w:rPr>
      <w:rFonts w:ascii="Nunito" w:hAnsi="Nunito" w:eastAsia="Times New Roman" w:cs="Arial"/>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140688">
      <w:bodyDiv w:val="1"/>
      <w:marLeft w:val="0"/>
      <w:marRight w:val="0"/>
      <w:marTop w:val="0"/>
      <w:marBottom w:val="0"/>
      <w:divBdr>
        <w:top w:val="none" w:sz="0" w:space="0" w:color="auto"/>
        <w:left w:val="none" w:sz="0" w:space="0" w:color="auto"/>
        <w:bottom w:val="none" w:sz="0" w:space="0" w:color="auto"/>
        <w:right w:val="none" w:sz="0" w:space="0" w:color="auto"/>
      </w:divBdr>
    </w:div>
    <w:div w:id="309556271">
      <w:bodyDiv w:val="1"/>
      <w:marLeft w:val="0"/>
      <w:marRight w:val="0"/>
      <w:marTop w:val="0"/>
      <w:marBottom w:val="0"/>
      <w:divBdr>
        <w:top w:val="none" w:sz="0" w:space="0" w:color="auto"/>
        <w:left w:val="none" w:sz="0" w:space="0" w:color="auto"/>
        <w:bottom w:val="none" w:sz="0" w:space="0" w:color="auto"/>
        <w:right w:val="none" w:sz="0" w:space="0" w:color="auto"/>
      </w:divBdr>
    </w:div>
    <w:div w:id="386881083">
      <w:bodyDiv w:val="1"/>
      <w:marLeft w:val="0"/>
      <w:marRight w:val="0"/>
      <w:marTop w:val="0"/>
      <w:marBottom w:val="0"/>
      <w:divBdr>
        <w:top w:val="none" w:sz="0" w:space="0" w:color="auto"/>
        <w:left w:val="none" w:sz="0" w:space="0" w:color="auto"/>
        <w:bottom w:val="none" w:sz="0" w:space="0" w:color="auto"/>
        <w:right w:val="none" w:sz="0" w:space="0" w:color="auto"/>
      </w:divBdr>
    </w:div>
    <w:div w:id="442649686">
      <w:bodyDiv w:val="1"/>
      <w:marLeft w:val="0"/>
      <w:marRight w:val="0"/>
      <w:marTop w:val="0"/>
      <w:marBottom w:val="0"/>
      <w:divBdr>
        <w:top w:val="none" w:sz="0" w:space="0" w:color="auto"/>
        <w:left w:val="none" w:sz="0" w:space="0" w:color="auto"/>
        <w:bottom w:val="none" w:sz="0" w:space="0" w:color="auto"/>
        <w:right w:val="none" w:sz="0" w:space="0" w:color="auto"/>
      </w:divBdr>
    </w:div>
    <w:div w:id="484007100">
      <w:bodyDiv w:val="1"/>
      <w:marLeft w:val="0"/>
      <w:marRight w:val="0"/>
      <w:marTop w:val="0"/>
      <w:marBottom w:val="0"/>
      <w:divBdr>
        <w:top w:val="none" w:sz="0" w:space="0" w:color="auto"/>
        <w:left w:val="none" w:sz="0" w:space="0" w:color="auto"/>
        <w:bottom w:val="none" w:sz="0" w:space="0" w:color="auto"/>
        <w:right w:val="none" w:sz="0" w:space="0" w:color="auto"/>
      </w:divBdr>
      <w:divsChild>
        <w:div w:id="1390155528">
          <w:marLeft w:val="0"/>
          <w:marRight w:val="0"/>
          <w:marTop w:val="0"/>
          <w:marBottom w:val="0"/>
          <w:divBdr>
            <w:top w:val="none" w:sz="0" w:space="0" w:color="auto"/>
            <w:left w:val="none" w:sz="0" w:space="0" w:color="auto"/>
            <w:bottom w:val="none" w:sz="0" w:space="0" w:color="auto"/>
            <w:right w:val="none" w:sz="0" w:space="0" w:color="auto"/>
          </w:divBdr>
          <w:divsChild>
            <w:div w:id="115367760">
              <w:marLeft w:val="0"/>
              <w:marRight w:val="0"/>
              <w:marTop w:val="0"/>
              <w:marBottom w:val="0"/>
              <w:divBdr>
                <w:top w:val="none" w:sz="0" w:space="0" w:color="auto"/>
                <w:left w:val="none" w:sz="0" w:space="0" w:color="auto"/>
                <w:bottom w:val="none" w:sz="0" w:space="0" w:color="auto"/>
                <w:right w:val="none" w:sz="0" w:space="0" w:color="auto"/>
              </w:divBdr>
            </w:div>
            <w:div w:id="623803606">
              <w:marLeft w:val="0"/>
              <w:marRight w:val="0"/>
              <w:marTop w:val="0"/>
              <w:marBottom w:val="0"/>
              <w:divBdr>
                <w:top w:val="none" w:sz="0" w:space="0" w:color="auto"/>
                <w:left w:val="none" w:sz="0" w:space="0" w:color="auto"/>
                <w:bottom w:val="none" w:sz="0" w:space="0" w:color="auto"/>
                <w:right w:val="none" w:sz="0" w:space="0" w:color="auto"/>
              </w:divBdr>
            </w:div>
          </w:divsChild>
        </w:div>
        <w:div w:id="1956207857">
          <w:marLeft w:val="0"/>
          <w:marRight w:val="0"/>
          <w:marTop w:val="0"/>
          <w:marBottom w:val="0"/>
          <w:divBdr>
            <w:top w:val="none" w:sz="0" w:space="0" w:color="auto"/>
            <w:left w:val="none" w:sz="0" w:space="0" w:color="auto"/>
            <w:bottom w:val="none" w:sz="0" w:space="0" w:color="auto"/>
            <w:right w:val="none" w:sz="0" w:space="0" w:color="auto"/>
          </w:divBdr>
          <w:divsChild>
            <w:div w:id="221018255">
              <w:marLeft w:val="0"/>
              <w:marRight w:val="0"/>
              <w:marTop w:val="0"/>
              <w:marBottom w:val="0"/>
              <w:divBdr>
                <w:top w:val="none" w:sz="0" w:space="0" w:color="auto"/>
                <w:left w:val="none" w:sz="0" w:space="0" w:color="auto"/>
                <w:bottom w:val="none" w:sz="0" w:space="0" w:color="auto"/>
                <w:right w:val="none" w:sz="0" w:space="0" w:color="auto"/>
              </w:divBdr>
            </w:div>
            <w:div w:id="225847802">
              <w:marLeft w:val="0"/>
              <w:marRight w:val="0"/>
              <w:marTop w:val="0"/>
              <w:marBottom w:val="0"/>
              <w:divBdr>
                <w:top w:val="none" w:sz="0" w:space="0" w:color="auto"/>
                <w:left w:val="none" w:sz="0" w:space="0" w:color="auto"/>
                <w:bottom w:val="none" w:sz="0" w:space="0" w:color="auto"/>
                <w:right w:val="none" w:sz="0" w:space="0" w:color="auto"/>
              </w:divBdr>
            </w:div>
            <w:div w:id="322510277">
              <w:marLeft w:val="0"/>
              <w:marRight w:val="0"/>
              <w:marTop w:val="0"/>
              <w:marBottom w:val="0"/>
              <w:divBdr>
                <w:top w:val="none" w:sz="0" w:space="0" w:color="auto"/>
                <w:left w:val="none" w:sz="0" w:space="0" w:color="auto"/>
                <w:bottom w:val="none" w:sz="0" w:space="0" w:color="auto"/>
                <w:right w:val="none" w:sz="0" w:space="0" w:color="auto"/>
              </w:divBdr>
            </w:div>
            <w:div w:id="623006154">
              <w:marLeft w:val="0"/>
              <w:marRight w:val="0"/>
              <w:marTop w:val="0"/>
              <w:marBottom w:val="0"/>
              <w:divBdr>
                <w:top w:val="none" w:sz="0" w:space="0" w:color="auto"/>
                <w:left w:val="none" w:sz="0" w:space="0" w:color="auto"/>
                <w:bottom w:val="none" w:sz="0" w:space="0" w:color="auto"/>
                <w:right w:val="none" w:sz="0" w:space="0" w:color="auto"/>
              </w:divBdr>
            </w:div>
            <w:div w:id="765461789">
              <w:marLeft w:val="0"/>
              <w:marRight w:val="0"/>
              <w:marTop w:val="0"/>
              <w:marBottom w:val="0"/>
              <w:divBdr>
                <w:top w:val="none" w:sz="0" w:space="0" w:color="auto"/>
                <w:left w:val="none" w:sz="0" w:space="0" w:color="auto"/>
                <w:bottom w:val="none" w:sz="0" w:space="0" w:color="auto"/>
                <w:right w:val="none" w:sz="0" w:space="0" w:color="auto"/>
              </w:divBdr>
            </w:div>
            <w:div w:id="904101354">
              <w:marLeft w:val="0"/>
              <w:marRight w:val="0"/>
              <w:marTop w:val="0"/>
              <w:marBottom w:val="0"/>
              <w:divBdr>
                <w:top w:val="none" w:sz="0" w:space="0" w:color="auto"/>
                <w:left w:val="none" w:sz="0" w:space="0" w:color="auto"/>
                <w:bottom w:val="none" w:sz="0" w:space="0" w:color="auto"/>
                <w:right w:val="none" w:sz="0" w:space="0" w:color="auto"/>
              </w:divBdr>
            </w:div>
            <w:div w:id="1010763463">
              <w:marLeft w:val="0"/>
              <w:marRight w:val="0"/>
              <w:marTop w:val="0"/>
              <w:marBottom w:val="0"/>
              <w:divBdr>
                <w:top w:val="none" w:sz="0" w:space="0" w:color="auto"/>
                <w:left w:val="none" w:sz="0" w:space="0" w:color="auto"/>
                <w:bottom w:val="none" w:sz="0" w:space="0" w:color="auto"/>
                <w:right w:val="none" w:sz="0" w:space="0" w:color="auto"/>
              </w:divBdr>
            </w:div>
            <w:div w:id="1747259880">
              <w:marLeft w:val="0"/>
              <w:marRight w:val="0"/>
              <w:marTop w:val="0"/>
              <w:marBottom w:val="0"/>
              <w:divBdr>
                <w:top w:val="none" w:sz="0" w:space="0" w:color="auto"/>
                <w:left w:val="none" w:sz="0" w:space="0" w:color="auto"/>
                <w:bottom w:val="none" w:sz="0" w:space="0" w:color="auto"/>
                <w:right w:val="none" w:sz="0" w:space="0" w:color="auto"/>
              </w:divBdr>
            </w:div>
            <w:div w:id="1954553304">
              <w:marLeft w:val="0"/>
              <w:marRight w:val="0"/>
              <w:marTop w:val="0"/>
              <w:marBottom w:val="0"/>
              <w:divBdr>
                <w:top w:val="none" w:sz="0" w:space="0" w:color="auto"/>
                <w:left w:val="none" w:sz="0" w:space="0" w:color="auto"/>
                <w:bottom w:val="none" w:sz="0" w:space="0" w:color="auto"/>
                <w:right w:val="none" w:sz="0" w:space="0" w:color="auto"/>
              </w:divBdr>
            </w:div>
            <w:div w:id="208394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25554">
      <w:bodyDiv w:val="1"/>
      <w:marLeft w:val="0"/>
      <w:marRight w:val="0"/>
      <w:marTop w:val="0"/>
      <w:marBottom w:val="0"/>
      <w:divBdr>
        <w:top w:val="none" w:sz="0" w:space="0" w:color="auto"/>
        <w:left w:val="none" w:sz="0" w:space="0" w:color="auto"/>
        <w:bottom w:val="none" w:sz="0" w:space="0" w:color="auto"/>
        <w:right w:val="none" w:sz="0" w:space="0" w:color="auto"/>
      </w:divBdr>
    </w:div>
    <w:div w:id="891307551">
      <w:bodyDiv w:val="1"/>
      <w:marLeft w:val="0"/>
      <w:marRight w:val="0"/>
      <w:marTop w:val="0"/>
      <w:marBottom w:val="0"/>
      <w:divBdr>
        <w:top w:val="none" w:sz="0" w:space="0" w:color="auto"/>
        <w:left w:val="none" w:sz="0" w:space="0" w:color="auto"/>
        <w:bottom w:val="none" w:sz="0" w:space="0" w:color="auto"/>
        <w:right w:val="none" w:sz="0" w:space="0" w:color="auto"/>
      </w:divBdr>
    </w:div>
    <w:div w:id="895093230">
      <w:bodyDiv w:val="1"/>
      <w:marLeft w:val="0"/>
      <w:marRight w:val="0"/>
      <w:marTop w:val="0"/>
      <w:marBottom w:val="0"/>
      <w:divBdr>
        <w:top w:val="none" w:sz="0" w:space="0" w:color="auto"/>
        <w:left w:val="none" w:sz="0" w:space="0" w:color="auto"/>
        <w:bottom w:val="none" w:sz="0" w:space="0" w:color="auto"/>
        <w:right w:val="none" w:sz="0" w:space="0" w:color="auto"/>
      </w:divBdr>
      <w:divsChild>
        <w:div w:id="389965082">
          <w:marLeft w:val="0"/>
          <w:marRight w:val="0"/>
          <w:marTop w:val="0"/>
          <w:marBottom w:val="0"/>
          <w:divBdr>
            <w:top w:val="none" w:sz="0" w:space="0" w:color="auto"/>
            <w:left w:val="none" w:sz="0" w:space="0" w:color="auto"/>
            <w:bottom w:val="none" w:sz="0" w:space="0" w:color="auto"/>
            <w:right w:val="none" w:sz="0" w:space="0" w:color="auto"/>
          </w:divBdr>
        </w:div>
        <w:div w:id="1627392774">
          <w:marLeft w:val="0"/>
          <w:marRight w:val="0"/>
          <w:marTop w:val="0"/>
          <w:marBottom w:val="0"/>
          <w:divBdr>
            <w:top w:val="none" w:sz="0" w:space="0" w:color="auto"/>
            <w:left w:val="none" w:sz="0" w:space="0" w:color="auto"/>
            <w:bottom w:val="none" w:sz="0" w:space="0" w:color="auto"/>
            <w:right w:val="none" w:sz="0" w:space="0" w:color="auto"/>
          </w:divBdr>
        </w:div>
        <w:div w:id="1791047387">
          <w:marLeft w:val="0"/>
          <w:marRight w:val="0"/>
          <w:marTop w:val="0"/>
          <w:marBottom w:val="0"/>
          <w:divBdr>
            <w:top w:val="none" w:sz="0" w:space="0" w:color="auto"/>
            <w:left w:val="none" w:sz="0" w:space="0" w:color="auto"/>
            <w:bottom w:val="none" w:sz="0" w:space="0" w:color="auto"/>
            <w:right w:val="none" w:sz="0" w:space="0" w:color="auto"/>
          </w:divBdr>
        </w:div>
      </w:divsChild>
    </w:div>
    <w:div w:id="930166215">
      <w:bodyDiv w:val="1"/>
      <w:marLeft w:val="0"/>
      <w:marRight w:val="0"/>
      <w:marTop w:val="0"/>
      <w:marBottom w:val="0"/>
      <w:divBdr>
        <w:top w:val="none" w:sz="0" w:space="0" w:color="auto"/>
        <w:left w:val="none" w:sz="0" w:space="0" w:color="auto"/>
        <w:bottom w:val="none" w:sz="0" w:space="0" w:color="auto"/>
        <w:right w:val="none" w:sz="0" w:space="0" w:color="auto"/>
      </w:divBdr>
    </w:div>
    <w:div w:id="1083525963">
      <w:bodyDiv w:val="1"/>
      <w:marLeft w:val="0"/>
      <w:marRight w:val="0"/>
      <w:marTop w:val="0"/>
      <w:marBottom w:val="0"/>
      <w:divBdr>
        <w:top w:val="none" w:sz="0" w:space="0" w:color="auto"/>
        <w:left w:val="none" w:sz="0" w:space="0" w:color="auto"/>
        <w:bottom w:val="none" w:sz="0" w:space="0" w:color="auto"/>
        <w:right w:val="none" w:sz="0" w:space="0" w:color="auto"/>
      </w:divBdr>
      <w:divsChild>
        <w:div w:id="145436694">
          <w:marLeft w:val="0"/>
          <w:marRight w:val="0"/>
          <w:marTop w:val="0"/>
          <w:marBottom w:val="0"/>
          <w:divBdr>
            <w:top w:val="none" w:sz="0" w:space="0" w:color="auto"/>
            <w:left w:val="none" w:sz="0" w:space="0" w:color="auto"/>
            <w:bottom w:val="none" w:sz="0" w:space="0" w:color="auto"/>
            <w:right w:val="none" w:sz="0" w:space="0" w:color="auto"/>
          </w:divBdr>
        </w:div>
        <w:div w:id="963463734">
          <w:marLeft w:val="0"/>
          <w:marRight w:val="0"/>
          <w:marTop w:val="0"/>
          <w:marBottom w:val="0"/>
          <w:divBdr>
            <w:top w:val="none" w:sz="0" w:space="0" w:color="auto"/>
            <w:left w:val="none" w:sz="0" w:space="0" w:color="auto"/>
            <w:bottom w:val="none" w:sz="0" w:space="0" w:color="auto"/>
            <w:right w:val="none" w:sz="0" w:space="0" w:color="auto"/>
          </w:divBdr>
        </w:div>
      </w:divsChild>
    </w:div>
    <w:div w:id="1449354166">
      <w:bodyDiv w:val="1"/>
      <w:marLeft w:val="0"/>
      <w:marRight w:val="0"/>
      <w:marTop w:val="0"/>
      <w:marBottom w:val="0"/>
      <w:divBdr>
        <w:top w:val="none" w:sz="0" w:space="0" w:color="auto"/>
        <w:left w:val="none" w:sz="0" w:space="0" w:color="auto"/>
        <w:bottom w:val="none" w:sz="0" w:space="0" w:color="auto"/>
        <w:right w:val="none" w:sz="0" w:space="0" w:color="auto"/>
      </w:divBdr>
      <w:divsChild>
        <w:div w:id="1786928047">
          <w:marLeft w:val="0"/>
          <w:marRight w:val="0"/>
          <w:marTop w:val="0"/>
          <w:marBottom w:val="0"/>
          <w:divBdr>
            <w:top w:val="none" w:sz="0" w:space="0" w:color="auto"/>
            <w:left w:val="none" w:sz="0" w:space="0" w:color="auto"/>
            <w:bottom w:val="none" w:sz="0" w:space="0" w:color="auto"/>
            <w:right w:val="none" w:sz="0" w:space="0" w:color="auto"/>
          </w:divBdr>
        </w:div>
        <w:div w:id="1949581085">
          <w:marLeft w:val="0"/>
          <w:marRight w:val="0"/>
          <w:marTop w:val="0"/>
          <w:marBottom w:val="0"/>
          <w:divBdr>
            <w:top w:val="none" w:sz="0" w:space="0" w:color="auto"/>
            <w:left w:val="none" w:sz="0" w:space="0" w:color="auto"/>
            <w:bottom w:val="none" w:sz="0" w:space="0" w:color="auto"/>
            <w:right w:val="none" w:sz="0" w:space="0" w:color="auto"/>
          </w:divBdr>
        </w:div>
        <w:div w:id="2004429473">
          <w:marLeft w:val="0"/>
          <w:marRight w:val="0"/>
          <w:marTop w:val="0"/>
          <w:marBottom w:val="0"/>
          <w:divBdr>
            <w:top w:val="none" w:sz="0" w:space="0" w:color="auto"/>
            <w:left w:val="none" w:sz="0" w:space="0" w:color="auto"/>
            <w:bottom w:val="none" w:sz="0" w:space="0" w:color="auto"/>
            <w:right w:val="none" w:sz="0" w:space="0" w:color="auto"/>
          </w:divBdr>
        </w:div>
        <w:div w:id="2140372473">
          <w:marLeft w:val="0"/>
          <w:marRight w:val="0"/>
          <w:marTop w:val="0"/>
          <w:marBottom w:val="0"/>
          <w:divBdr>
            <w:top w:val="none" w:sz="0" w:space="0" w:color="auto"/>
            <w:left w:val="none" w:sz="0" w:space="0" w:color="auto"/>
            <w:bottom w:val="none" w:sz="0" w:space="0" w:color="auto"/>
            <w:right w:val="none" w:sz="0" w:space="0" w:color="auto"/>
          </w:divBdr>
        </w:div>
      </w:divsChild>
    </w:div>
    <w:div w:id="1658797807">
      <w:bodyDiv w:val="1"/>
      <w:marLeft w:val="0"/>
      <w:marRight w:val="0"/>
      <w:marTop w:val="0"/>
      <w:marBottom w:val="0"/>
      <w:divBdr>
        <w:top w:val="none" w:sz="0" w:space="0" w:color="auto"/>
        <w:left w:val="none" w:sz="0" w:space="0" w:color="auto"/>
        <w:bottom w:val="none" w:sz="0" w:space="0" w:color="auto"/>
        <w:right w:val="none" w:sz="0" w:space="0" w:color="auto"/>
      </w:divBdr>
    </w:div>
    <w:div w:id="1772579983">
      <w:bodyDiv w:val="1"/>
      <w:marLeft w:val="0"/>
      <w:marRight w:val="0"/>
      <w:marTop w:val="0"/>
      <w:marBottom w:val="0"/>
      <w:divBdr>
        <w:top w:val="none" w:sz="0" w:space="0" w:color="auto"/>
        <w:left w:val="none" w:sz="0" w:space="0" w:color="auto"/>
        <w:bottom w:val="none" w:sz="0" w:space="0" w:color="auto"/>
        <w:right w:val="none" w:sz="0" w:space="0" w:color="auto"/>
      </w:divBdr>
    </w:div>
    <w:div w:id="1802534095">
      <w:bodyDiv w:val="1"/>
      <w:marLeft w:val="0"/>
      <w:marRight w:val="0"/>
      <w:marTop w:val="0"/>
      <w:marBottom w:val="0"/>
      <w:divBdr>
        <w:top w:val="none" w:sz="0" w:space="0" w:color="auto"/>
        <w:left w:val="none" w:sz="0" w:space="0" w:color="auto"/>
        <w:bottom w:val="none" w:sz="0" w:space="0" w:color="auto"/>
        <w:right w:val="none" w:sz="0" w:space="0" w:color="auto"/>
      </w:divBdr>
    </w:div>
    <w:div w:id="1923441483">
      <w:bodyDiv w:val="1"/>
      <w:marLeft w:val="0"/>
      <w:marRight w:val="0"/>
      <w:marTop w:val="0"/>
      <w:marBottom w:val="0"/>
      <w:divBdr>
        <w:top w:val="none" w:sz="0" w:space="0" w:color="auto"/>
        <w:left w:val="none" w:sz="0" w:space="0" w:color="auto"/>
        <w:bottom w:val="none" w:sz="0" w:space="0" w:color="auto"/>
        <w:right w:val="none" w:sz="0" w:space="0" w:color="auto"/>
      </w:divBdr>
    </w:div>
    <w:div w:id="1995909983">
      <w:bodyDiv w:val="1"/>
      <w:marLeft w:val="0"/>
      <w:marRight w:val="0"/>
      <w:marTop w:val="0"/>
      <w:marBottom w:val="0"/>
      <w:divBdr>
        <w:top w:val="none" w:sz="0" w:space="0" w:color="auto"/>
        <w:left w:val="none" w:sz="0" w:space="0" w:color="auto"/>
        <w:bottom w:val="none" w:sz="0" w:space="0" w:color="auto"/>
        <w:right w:val="none" w:sz="0" w:space="0" w:color="auto"/>
      </w:divBdr>
    </w:div>
    <w:div w:id="2025858070">
      <w:bodyDiv w:val="1"/>
      <w:marLeft w:val="0"/>
      <w:marRight w:val="0"/>
      <w:marTop w:val="0"/>
      <w:marBottom w:val="0"/>
      <w:divBdr>
        <w:top w:val="none" w:sz="0" w:space="0" w:color="auto"/>
        <w:left w:val="none" w:sz="0" w:space="0" w:color="auto"/>
        <w:bottom w:val="none" w:sz="0" w:space="0" w:color="auto"/>
        <w:right w:val="none" w:sz="0" w:space="0" w:color="auto"/>
      </w:divBdr>
    </w:div>
    <w:div w:id="208105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yperlink" Target="https://www.mdpi.com/2079-9292/12/10/2159" TargetMode="External" Id="rId13" /><Relationship Type="http://schemas.openxmlformats.org/officeDocument/2006/relationships/header" Target="header1.xml" Id="rId18" /><Relationship Type="http://schemas.openxmlformats.org/officeDocument/2006/relationships/styles" Target="styles.xml" Id="rId3" /><Relationship Type="http://schemas.openxmlformats.org/officeDocument/2006/relationships/theme" Target="theme/theme1.xml" Id="rId21" /><Relationship Type="http://schemas.openxmlformats.org/officeDocument/2006/relationships/endnotes" Target="endnotes.xml" Id="rId7" /><Relationship Type="http://schemas.openxmlformats.org/officeDocument/2006/relationships/hyperlink" Target="https://www.ijraset.com/research-paper/an-ideal-password-management-system" TargetMode="External" Id="rId12" /><Relationship Type="http://schemas.openxmlformats.org/officeDocument/2006/relationships/hyperlink" Target="https://dergipark.org.tr/en/pub/ject/issue/64442/1031900" TargetMode="External" Id="rId17" /><Relationship Type="http://schemas.openxmlformats.org/officeDocument/2006/relationships/numbering" Target="numbering.xml" Id="rId2" /><Relationship Type="http://schemas.openxmlformats.org/officeDocument/2006/relationships/hyperlink" Target="https://trello.com/" TargetMode="Externa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www.dashlane.com/" TargetMode="External" Id="rId11" /><Relationship Type="http://schemas.openxmlformats.org/officeDocument/2006/relationships/webSettings" Target="webSettings.xml" Id="rId5" /><Relationship Type="http://schemas.openxmlformats.org/officeDocument/2006/relationships/hyperlink" Target="https://github.com/" TargetMode="External" Id="rId15" /><Relationship Type="http://schemas.openxmlformats.org/officeDocument/2006/relationships/image" Target="media/image3.png" Id="rId10" /><Relationship Type="http://schemas.openxmlformats.org/officeDocument/2006/relationships/footer" Target="footer1.xml"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hyperlink" Target="https://annalsofrscb.ro/index.php/journal/article/view/9761" TargetMode="Externa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C3F41-5890-44B8-A6A3-D16FD594312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Conor Cook</dc:creator>
  <keywords/>
  <dc:description/>
  <lastModifiedBy>Duaa Al-Hamid</lastModifiedBy>
  <revision>313</revision>
  <dcterms:created xsi:type="dcterms:W3CDTF">2024-02-29T21:15:00.0000000Z</dcterms:created>
  <dcterms:modified xsi:type="dcterms:W3CDTF">2024-03-14T20:13:11.5944497Z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2024-03-05T02:25:13Z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16d9206a-a67e-46f6-82e8-a127489cd542</vt:lpwstr>
  </property>
  <property fmtid="{D5CDD505-2E9C-101B-9397-08002B2CF9AE}" pid="8" name="MSIP_Label_c96ed6d7-747c-41fd-b042-ff14484edc24_ContentBits">
    <vt:lpwstr>0</vt:lpwstr>
  </property>
</Properties>
</file>